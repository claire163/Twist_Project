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73F93" w14:textId="6E6DCCF1" w:rsidR="001F3D6C" w:rsidRDefault="001C1A74" w:rsidP="001C1A74">
      <w:pPr>
        <w:jc w:val="center"/>
        <w:rPr>
          <w:rFonts w:ascii="Helvetica" w:hAnsi="Helvetica"/>
          <w:b/>
        </w:rPr>
      </w:pPr>
      <w:r>
        <w:rPr>
          <w:rFonts w:ascii="Helvetica" w:hAnsi="Helvetica"/>
        </w:rPr>
        <w:t>M</w:t>
      </w:r>
      <w:r w:rsidR="001F3D6C" w:rsidRPr="001F3D6C">
        <w:rPr>
          <w:rFonts w:ascii="Helvetica" w:hAnsi="Helvetica"/>
        </w:rPr>
        <w:t xml:space="preserve">achine learning </w:t>
      </w:r>
      <w:r w:rsidR="001F3D6C">
        <w:rPr>
          <w:rFonts w:ascii="Helvetica" w:hAnsi="Helvetica"/>
        </w:rPr>
        <w:t xml:space="preserve">to </w:t>
      </w:r>
      <w:r w:rsidR="009C7A07">
        <w:rPr>
          <w:rFonts w:ascii="Helvetica" w:hAnsi="Helvetica"/>
        </w:rPr>
        <w:t xml:space="preserve">accurately </w:t>
      </w:r>
      <w:r w:rsidR="001F3D6C">
        <w:rPr>
          <w:rFonts w:ascii="Helvetica" w:hAnsi="Helvetica"/>
        </w:rPr>
        <w:t xml:space="preserve">predict </w:t>
      </w:r>
      <w:r>
        <w:rPr>
          <w:rFonts w:ascii="Helvetica" w:hAnsi="Helvetica"/>
        </w:rPr>
        <w:t>eukaryotic expression</w:t>
      </w:r>
      <w:r w:rsidR="009C7A07" w:rsidRPr="001F3D6C">
        <w:rPr>
          <w:rFonts w:ascii="Helvetica" w:hAnsi="Helvetica"/>
        </w:rPr>
        <w:t xml:space="preserve"> </w:t>
      </w:r>
      <w:r w:rsidR="009C7A07">
        <w:rPr>
          <w:rFonts w:ascii="Helvetica" w:hAnsi="Helvetica"/>
        </w:rPr>
        <w:t>of</w:t>
      </w:r>
      <w:r>
        <w:rPr>
          <w:rFonts w:ascii="Helvetica" w:hAnsi="Helvetica"/>
        </w:rPr>
        <w:t xml:space="preserve"> chimeric</w:t>
      </w:r>
      <w:r w:rsidR="009C7A07">
        <w:rPr>
          <w:rFonts w:ascii="Helvetica" w:hAnsi="Helvetica"/>
        </w:rPr>
        <w:t xml:space="preserve"> </w:t>
      </w:r>
      <w:r w:rsidR="001F3D6C" w:rsidRPr="001F3D6C">
        <w:rPr>
          <w:rFonts w:ascii="Helvetica" w:hAnsi="Helvetica"/>
        </w:rPr>
        <w:t>membrane protein</w:t>
      </w:r>
      <w:r w:rsidR="009C7A07">
        <w:rPr>
          <w:rFonts w:ascii="Helvetica" w:hAnsi="Helvetica"/>
        </w:rPr>
        <w:t>s</w:t>
      </w:r>
    </w:p>
    <w:p w14:paraId="1448AC48" w14:textId="77777777" w:rsidR="000F7CBB" w:rsidRDefault="000F7CBB" w:rsidP="00335BB9">
      <w:pPr>
        <w:jc w:val="both"/>
        <w:rPr>
          <w:rFonts w:ascii="Helvetica" w:hAnsi="Helvetica"/>
        </w:rPr>
      </w:pPr>
    </w:p>
    <w:p w14:paraId="1FC92A5F" w14:textId="4F5438ED" w:rsidR="00D71C9F" w:rsidRPr="00AF6B45" w:rsidRDefault="00504C21" w:rsidP="00335BB9">
      <w:pPr>
        <w:jc w:val="both"/>
        <w:rPr>
          <w:rFonts w:ascii="Helvetica" w:hAnsi="Helvetica"/>
          <w:b/>
          <w:i/>
        </w:rPr>
      </w:pPr>
      <w:r w:rsidRPr="00335BB9">
        <w:rPr>
          <w:rFonts w:ascii="Helvetica" w:hAnsi="Helvetica"/>
          <w:b/>
          <w:i/>
        </w:rPr>
        <w:t>Introduction</w:t>
      </w:r>
    </w:p>
    <w:p w14:paraId="27B696BF" w14:textId="6A18E0EB" w:rsidR="005B51F1" w:rsidRDefault="005B51F1" w:rsidP="00313223">
      <w:pPr>
        <w:ind w:firstLine="720"/>
        <w:jc w:val="both"/>
        <w:rPr>
          <w:rFonts w:ascii="Helvetica" w:hAnsi="Helvetica"/>
        </w:rPr>
      </w:pPr>
      <w:r w:rsidRPr="000449EB">
        <w:rPr>
          <w:rFonts w:ascii="Helvetica" w:hAnsi="Helvetica"/>
        </w:rPr>
        <w:t xml:space="preserve">The expression </w:t>
      </w:r>
      <w:r w:rsidR="00685363">
        <w:rPr>
          <w:rFonts w:ascii="Helvetica" w:hAnsi="Helvetica"/>
        </w:rPr>
        <w:t xml:space="preserve">and proper localization </w:t>
      </w:r>
      <w:r w:rsidRPr="000449EB">
        <w:rPr>
          <w:rFonts w:ascii="Helvetica" w:hAnsi="Helvetica"/>
        </w:rPr>
        <w:t xml:space="preserve">of integral membrane proteins in eukaryotic systems </w:t>
      </w:r>
      <w:r>
        <w:rPr>
          <w:rFonts w:ascii="Helvetica" w:hAnsi="Helvetica"/>
        </w:rPr>
        <w:t>is</w:t>
      </w:r>
      <w:r w:rsidRPr="00FC242D">
        <w:rPr>
          <w:rFonts w:ascii="Helvetica" w:hAnsi="Helvetica"/>
        </w:rPr>
        <w:t xml:space="preserve"> </w:t>
      </w:r>
      <w:r>
        <w:rPr>
          <w:rFonts w:ascii="Helvetica" w:hAnsi="Helvetica"/>
        </w:rPr>
        <w:t>a significant hurd</w:t>
      </w:r>
      <w:r w:rsidRPr="000449EB">
        <w:rPr>
          <w:rFonts w:ascii="Helvetica" w:hAnsi="Helvetica"/>
        </w:rPr>
        <w:t>le in th</w:t>
      </w:r>
      <w:r w:rsidR="00685363">
        <w:rPr>
          <w:rFonts w:ascii="Helvetica" w:hAnsi="Helvetica"/>
        </w:rPr>
        <w:t>eir study</w:t>
      </w:r>
      <w:r>
        <w:rPr>
          <w:rFonts w:ascii="Helvetica" w:hAnsi="Helvetica"/>
        </w:rPr>
        <w:t xml:space="preserve"> and engineering.</w:t>
      </w:r>
      <w:r w:rsidR="00B13FEC">
        <w:rPr>
          <w:rFonts w:ascii="Helvetica" w:hAnsi="Helvetica"/>
        </w:rPr>
        <w:t xml:space="preserve"> Between co-translational membrane insertion, rigorous quality control, and </w:t>
      </w:r>
      <w:r w:rsidR="00B13FEC" w:rsidRPr="00B13FEC">
        <w:rPr>
          <w:rFonts w:ascii="Helvetica" w:hAnsi="Helvetica"/>
          <w:highlight w:val="yellow"/>
        </w:rPr>
        <w:t>multi-step</w:t>
      </w:r>
      <w:r w:rsidR="00B13FEC">
        <w:rPr>
          <w:rFonts w:ascii="Helvetica" w:hAnsi="Helvetica"/>
        </w:rPr>
        <w:t xml:space="preserve"> trafficking, expression and localization of integral membrane proteins represent exceptionally complex sub-cellular processes. </w:t>
      </w:r>
      <w:bookmarkStart w:id="0" w:name="_GoBack"/>
      <w:bookmarkEnd w:id="0"/>
    </w:p>
    <w:p w14:paraId="5C0B6343" w14:textId="77777777" w:rsidR="00EC65EE" w:rsidRDefault="00EC65EE" w:rsidP="00313223">
      <w:pPr>
        <w:ind w:firstLine="720"/>
        <w:jc w:val="both"/>
        <w:rPr>
          <w:rFonts w:ascii="Helvetica" w:hAnsi="Helvetica"/>
        </w:rPr>
      </w:pPr>
    </w:p>
    <w:p w14:paraId="3BEBDD34" w14:textId="77777777" w:rsidR="00EC65EE" w:rsidRDefault="00EC65EE" w:rsidP="00313223">
      <w:pPr>
        <w:ind w:firstLine="720"/>
        <w:jc w:val="both"/>
        <w:rPr>
          <w:rFonts w:ascii="Helvetica" w:hAnsi="Helvetica"/>
        </w:rPr>
      </w:pPr>
    </w:p>
    <w:p w14:paraId="2EDE53DE" w14:textId="76FF2E78" w:rsidR="001F3D6C" w:rsidRDefault="001F3D6C" w:rsidP="001F3D6C">
      <w:pPr>
        <w:pStyle w:val="ListParagraph"/>
        <w:numPr>
          <w:ilvl w:val="0"/>
          <w:numId w:val="8"/>
        </w:numPr>
        <w:jc w:val="both"/>
        <w:rPr>
          <w:rFonts w:ascii="Helvetica" w:hAnsi="Helvetica"/>
        </w:rPr>
      </w:pPr>
      <w:r>
        <w:rPr>
          <w:rFonts w:ascii="Helvetica" w:hAnsi="Helvetica"/>
        </w:rPr>
        <w:t>The importance and difficulty of integral membrane protein expression and localization</w:t>
      </w:r>
    </w:p>
    <w:p w14:paraId="4A0D110A" w14:textId="6291E1E4" w:rsidR="001F3D6C" w:rsidRDefault="008108CE" w:rsidP="008108CE">
      <w:pPr>
        <w:pStyle w:val="ListParagraph"/>
        <w:numPr>
          <w:ilvl w:val="1"/>
          <w:numId w:val="8"/>
        </w:numPr>
        <w:jc w:val="both"/>
        <w:rPr>
          <w:rFonts w:ascii="Helvetica" w:hAnsi="Helvetica"/>
        </w:rPr>
      </w:pPr>
      <w:r w:rsidRPr="00313223">
        <w:rPr>
          <w:rFonts w:ascii="Helvetica" w:hAnsi="Helvetica"/>
          <w:i/>
          <w:u w:val="single"/>
        </w:rPr>
        <w:t>Background:</w:t>
      </w:r>
      <w:r>
        <w:rPr>
          <w:rFonts w:ascii="Helvetica" w:hAnsi="Helvetica"/>
        </w:rPr>
        <w:t xml:space="preserve"> </w:t>
      </w:r>
      <w:r w:rsidR="00190395">
        <w:rPr>
          <w:rFonts w:ascii="Helvetica" w:hAnsi="Helvetica"/>
        </w:rPr>
        <w:t xml:space="preserve">Membrane protein </w:t>
      </w:r>
      <w:r>
        <w:rPr>
          <w:rFonts w:ascii="Helvetica" w:hAnsi="Helvetica"/>
        </w:rPr>
        <w:t xml:space="preserve">expression is </w:t>
      </w:r>
      <w:r w:rsidR="008E2E00">
        <w:rPr>
          <w:rFonts w:ascii="Helvetica" w:hAnsi="Helvetica"/>
        </w:rPr>
        <w:t xml:space="preserve">a </w:t>
      </w:r>
      <w:r w:rsidR="00313223">
        <w:rPr>
          <w:rFonts w:ascii="Helvetica" w:hAnsi="Helvetica"/>
        </w:rPr>
        <w:t>multi-</w:t>
      </w:r>
      <w:r w:rsidR="008E2E00">
        <w:rPr>
          <w:rFonts w:ascii="Helvetica" w:hAnsi="Helvetica"/>
        </w:rPr>
        <w:t xml:space="preserve">step, </w:t>
      </w:r>
      <w:r>
        <w:rPr>
          <w:rFonts w:ascii="Helvetica" w:hAnsi="Helvetica"/>
        </w:rPr>
        <w:t>complex</w:t>
      </w:r>
      <w:r w:rsidR="008E2E00">
        <w:rPr>
          <w:rFonts w:ascii="Helvetica" w:hAnsi="Helvetica"/>
        </w:rPr>
        <w:t xml:space="preserve"> process</w:t>
      </w:r>
      <w:r>
        <w:rPr>
          <w:rFonts w:ascii="Helvetica" w:hAnsi="Helvetica"/>
        </w:rPr>
        <w:t>.</w:t>
      </w:r>
    </w:p>
    <w:p w14:paraId="4A6A3B5E" w14:textId="55B8B537" w:rsidR="008108CE" w:rsidRDefault="008108CE" w:rsidP="008108CE">
      <w:pPr>
        <w:pStyle w:val="ListParagraph"/>
        <w:numPr>
          <w:ilvl w:val="1"/>
          <w:numId w:val="8"/>
        </w:numPr>
        <w:jc w:val="both"/>
        <w:rPr>
          <w:rFonts w:ascii="Helvetica" w:hAnsi="Helvetica"/>
        </w:rPr>
      </w:pPr>
      <w:r w:rsidRPr="00313223">
        <w:rPr>
          <w:rFonts w:ascii="Helvetica" w:hAnsi="Helvetica"/>
          <w:i/>
          <w:u w:val="single"/>
        </w:rPr>
        <w:t>Motivation:</w:t>
      </w:r>
      <w:r>
        <w:rPr>
          <w:rFonts w:ascii="Helvetica" w:hAnsi="Helvetica"/>
        </w:rPr>
        <w:t xml:space="preserve"> The study of </w:t>
      </w:r>
      <w:r w:rsidR="00190395">
        <w:rPr>
          <w:rFonts w:ascii="Helvetica" w:hAnsi="Helvetica"/>
        </w:rPr>
        <w:t xml:space="preserve">membrane proteins </w:t>
      </w:r>
      <w:r>
        <w:rPr>
          <w:rFonts w:ascii="Helvetica" w:hAnsi="Helvetica"/>
        </w:rPr>
        <w:t xml:space="preserve">is vital. </w:t>
      </w:r>
      <w:proofErr w:type="gramStart"/>
      <w:r w:rsidR="00190395">
        <w:rPr>
          <w:rFonts w:ascii="Helvetica" w:hAnsi="Helvetica"/>
        </w:rPr>
        <w:t>membrane</w:t>
      </w:r>
      <w:proofErr w:type="gramEnd"/>
      <w:r w:rsidR="00190395">
        <w:rPr>
          <w:rFonts w:ascii="Helvetica" w:hAnsi="Helvetica"/>
        </w:rPr>
        <w:t xml:space="preserve"> protein </w:t>
      </w:r>
      <w:r>
        <w:rPr>
          <w:rFonts w:ascii="Helvetica" w:hAnsi="Helvetica"/>
        </w:rPr>
        <w:t>engineering is under-developed.</w:t>
      </w:r>
      <w:r w:rsidR="005D2C8F">
        <w:rPr>
          <w:rFonts w:ascii="Helvetica" w:hAnsi="Helvetica"/>
        </w:rPr>
        <w:t xml:space="preserve"> </w:t>
      </w:r>
      <w:r w:rsidR="009C7A07">
        <w:rPr>
          <w:rFonts w:ascii="Helvetica" w:hAnsi="Helvetica"/>
        </w:rPr>
        <w:t>S</w:t>
      </w:r>
      <w:r w:rsidR="005D2C8F">
        <w:rPr>
          <w:rFonts w:ascii="Helvetica" w:hAnsi="Helvetica"/>
        </w:rPr>
        <w:t xml:space="preserve">imply </w:t>
      </w:r>
      <w:r w:rsidR="006F0A74">
        <w:rPr>
          <w:rFonts w:ascii="Helvetica" w:hAnsi="Helvetica"/>
        </w:rPr>
        <w:t xml:space="preserve">expressing a </w:t>
      </w:r>
      <w:r w:rsidR="00190395">
        <w:rPr>
          <w:rFonts w:ascii="Helvetica" w:hAnsi="Helvetica"/>
        </w:rPr>
        <w:t xml:space="preserve">membrane protein </w:t>
      </w:r>
      <w:r w:rsidR="005D2C8F">
        <w:rPr>
          <w:rFonts w:ascii="Helvetica" w:hAnsi="Helvetica"/>
        </w:rPr>
        <w:t xml:space="preserve">is often </w:t>
      </w:r>
      <w:r w:rsidR="006F0A74">
        <w:rPr>
          <w:rFonts w:ascii="Helvetica" w:hAnsi="Helvetica"/>
        </w:rPr>
        <w:t>a</w:t>
      </w:r>
      <w:r w:rsidR="005D2C8F">
        <w:rPr>
          <w:rFonts w:ascii="Helvetica" w:hAnsi="Helvetica"/>
        </w:rPr>
        <w:t xml:space="preserve"> limiting factor</w:t>
      </w:r>
      <w:r w:rsidR="006F0A74">
        <w:rPr>
          <w:rFonts w:ascii="Helvetica" w:hAnsi="Helvetica"/>
        </w:rPr>
        <w:t xml:space="preserve"> in its study and development.</w:t>
      </w:r>
      <w:r w:rsidR="008E39FD">
        <w:rPr>
          <w:rFonts w:ascii="Helvetica" w:hAnsi="Helvetica"/>
        </w:rPr>
        <w:t xml:space="preserve"> </w:t>
      </w:r>
    </w:p>
    <w:p w14:paraId="6A0FC6A4" w14:textId="5F4BECE7" w:rsidR="008E39FD" w:rsidRDefault="008E39FD" w:rsidP="008E39FD">
      <w:pPr>
        <w:pStyle w:val="ListParagraph"/>
        <w:numPr>
          <w:ilvl w:val="2"/>
          <w:numId w:val="8"/>
        </w:numPr>
        <w:jc w:val="both"/>
        <w:rPr>
          <w:rFonts w:ascii="Helvetica" w:hAnsi="Helvetica"/>
        </w:rPr>
      </w:pPr>
      <w:r>
        <w:rPr>
          <w:rFonts w:ascii="Helvetica" w:hAnsi="Helvetica"/>
        </w:rPr>
        <w:t xml:space="preserve">Introduce </w:t>
      </w:r>
      <w:r w:rsidR="001C7D9F">
        <w:rPr>
          <w:rFonts w:ascii="Helvetica" w:hAnsi="Helvetica"/>
        </w:rPr>
        <w:t xml:space="preserve">GPCRs and </w:t>
      </w:r>
      <w:r w:rsidR="008E2E00">
        <w:rPr>
          <w:rFonts w:ascii="Helvetica" w:hAnsi="Helvetica"/>
        </w:rPr>
        <w:t>opsins (</w:t>
      </w:r>
      <w:r>
        <w:rPr>
          <w:rFonts w:ascii="Helvetica" w:hAnsi="Helvetica"/>
        </w:rPr>
        <w:t>ChRs</w:t>
      </w:r>
      <w:r w:rsidR="008E2E00">
        <w:rPr>
          <w:rFonts w:ascii="Helvetica" w:hAnsi="Helvetica"/>
        </w:rPr>
        <w:t>)</w:t>
      </w:r>
      <w:r>
        <w:rPr>
          <w:rFonts w:ascii="Helvetica" w:hAnsi="Helvetica"/>
        </w:rPr>
        <w:t xml:space="preserve"> as 7TM helix membrane proteins with applications </w:t>
      </w:r>
      <w:r w:rsidR="001C7D9F">
        <w:rPr>
          <w:rFonts w:ascii="Helvetica" w:hAnsi="Helvetica"/>
        </w:rPr>
        <w:t>as drug targets and optogenetic tools respectively</w:t>
      </w:r>
    </w:p>
    <w:p w14:paraId="6883544E" w14:textId="77777777" w:rsidR="006A6B67" w:rsidRPr="00313223" w:rsidRDefault="006A6B67" w:rsidP="00313223">
      <w:pPr>
        <w:pStyle w:val="ListParagraph"/>
        <w:numPr>
          <w:ilvl w:val="2"/>
          <w:numId w:val="8"/>
        </w:numPr>
        <w:jc w:val="both"/>
        <w:rPr>
          <w:rFonts w:ascii="Helvetica" w:hAnsi="Helvetica"/>
        </w:rPr>
      </w:pPr>
      <w:r w:rsidRPr="00313223">
        <w:rPr>
          <w:rFonts w:ascii="Helvetica" w:hAnsi="Helvetica"/>
        </w:rPr>
        <w:t>I</w:t>
      </w:r>
      <w:r w:rsidR="00B82AD2" w:rsidRPr="00313223">
        <w:rPr>
          <w:rFonts w:ascii="Helvetica" w:hAnsi="Helvetica"/>
        </w:rPr>
        <w:t xml:space="preserve">f it does not express and localize </w:t>
      </w:r>
      <w:r w:rsidRPr="00313223">
        <w:rPr>
          <w:rFonts w:ascii="Helvetica" w:hAnsi="Helvetica"/>
        </w:rPr>
        <w:t>it will not be functional</w:t>
      </w:r>
    </w:p>
    <w:p w14:paraId="4F82A2C4" w14:textId="1B99F240" w:rsidR="006A6B67" w:rsidRPr="00313223" w:rsidRDefault="006A6B67" w:rsidP="006A6B67">
      <w:pPr>
        <w:pStyle w:val="ListParagraph"/>
        <w:numPr>
          <w:ilvl w:val="2"/>
          <w:numId w:val="8"/>
        </w:numPr>
        <w:jc w:val="both"/>
        <w:rPr>
          <w:rFonts w:ascii="Helvetica" w:hAnsi="Helvetica"/>
        </w:rPr>
      </w:pPr>
      <w:r w:rsidRPr="00313223">
        <w:rPr>
          <w:rFonts w:ascii="Helvetica" w:hAnsi="Helvetica"/>
        </w:rPr>
        <w:t>As a first step to engineering ChR function we need to confidently predict whether a chimera will or will not localize from its primary sequence.</w:t>
      </w:r>
    </w:p>
    <w:p w14:paraId="1F0A0902" w14:textId="6E61AD13" w:rsidR="000E206D" w:rsidRDefault="008108CE" w:rsidP="000E206D">
      <w:pPr>
        <w:pStyle w:val="ListParagraph"/>
        <w:numPr>
          <w:ilvl w:val="1"/>
          <w:numId w:val="8"/>
        </w:numPr>
        <w:jc w:val="both"/>
        <w:rPr>
          <w:rFonts w:ascii="Helvetica" w:hAnsi="Helvetica"/>
        </w:rPr>
      </w:pPr>
      <w:r w:rsidRPr="00313223">
        <w:rPr>
          <w:rFonts w:ascii="Helvetica" w:hAnsi="Helvetica"/>
          <w:i/>
          <w:u w:val="single"/>
        </w:rPr>
        <w:t>Goal:</w:t>
      </w:r>
      <w:r>
        <w:rPr>
          <w:rFonts w:ascii="Helvetica" w:hAnsi="Helvetica"/>
        </w:rPr>
        <w:t xml:space="preserve"> </w:t>
      </w:r>
      <w:r w:rsidR="006D667A">
        <w:rPr>
          <w:rFonts w:ascii="Helvetica" w:hAnsi="Helvetica"/>
        </w:rPr>
        <w:t xml:space="preserve">To </w:t>
      </w:r>
      <w:r w:rsidR="006D667A" w:rsidRPr="002D087B">
        <w:rPr>
          <w:rFonts w:ascii="Helvetica" w:hAnsi="Helvetica"/>
        </w:rPr>
        <w:t xml:space="preserve">overcome </w:t>
      </w:r>
      <w:r w:rsidR="006D667A">
        <w:rPr>
          <w:rFonts w:ascii="Helvetica" w:hAnsi="Helvetica"/>
        </w:rPr>
        <w:t>this</w:t>
      </w:r>
      <w:r w:rsidR="006D667A" w:rsidRPr="002D087B">
        <w:rPr>
          <w:rFonts w:ascii="Helvetica" w:hAnsi="Helvetica"/>
        </w:rPr>
        <w:t xml:space="preserve"> hurtle</w:t>
      </w:r>
      <w:r w:rsidR="006D667A">
        <w:rPr>
          <w:rFonts w:ascii="Helvetica" w:hAnsi="Helvetica"/>
        </w:rPr>
        <w:t>,</w:t>
      </w:r>
      <w:r w:rsidR="006D667A" w:rsidRPr="00335BB9">
        <w:rPr>
          <w:rFonts w:ascii="Helvetica" w:hAnsi="Helvetica"/>
        </w:rPr>
        <w:t xml:space="preserve"> </w:t>
      </w:r>
      <w:r w:rsidR="006D667A">
        <w:rPr>
          <w:rFonts w:ascii="Helvetica" w:hAnsi="Helvetica"/>
        </w:rPr>
        <w:t>w</w:t>
      </w:r>
      <w:r w:rsidR="006D667A" w:rsidRPr="00335BB9">
        <w:rPr>
          <w:rFonts w:ascii="Helvetica" w:hAnsi="Helvetica"/>
        </w:rPr>
        <w:t>e</w:t>
      </w:r>
      <w:r w:rsidR="006D667A">
        <w:rPr>
          <w:rFonts w:ascii="Helvetica" w:hAnsi="Helvetica"/>
        </w:rPr>
        <w:t xml:space="preserve"> developed data-driven models to predict expression and localization of </w:t>
      </w:r>
      <w:r w:rsidR="00F27DC2">
        <w:rPr>
          <w:rStyle w:val="CommentReference"/>
        </w:rPr>
        <w:commentReference w:id="1"/>
      </w:r>
      <w:r w:rsidR="008E39FD">
        <w:rPr>
          <w:rFonts w:ascii="Helvetica" w:hAnsi="Helvetica"/>
        </w:rPr>
        <w:t xml:space="preserve"> </w:t>
      </w:r>
      <w:r w:rsidR="006D667A">
        <w:rPr>
          <w:rFonts w:ascii="Helvetica" w:hAnsi="Helvetica"/>
        </w:rPr>
        <w:t xml:space="preserve">integral membrane </w:t>
      </w:r>
      <w:proofErr w:type="spellStart"/>
      <w:r w:rsidR="00360B08">
        <w:rPr>
          <w:rFonts w:ascii="Helvetica" w:hAnsi="Helvetica"/>
        </w:rPr>
        <w:t>channelrhodopsins</w:t>
      </w:r>
      <w:proofErr w:type="spellEnd"/>
      <w:r w:rsidR="00360B08">
        <w:rPr>
          <w:rFonts w:ascii="Helvetica" w:hAnsi="Helvetica"/>
        </w:rPr>
        <w:t xml:space="preserve"> </w:t>
      </w:r>
      <w:r w:rsidR="008E39FD">
        <w:rPr>
          <w:rFonts w:ascii="Helvetica" w:hAnsi="Helvetica"/>
        </w:rPr>
        <w:t xml:space="preserve">in eukaryotic </w:t>
      </w:r>
      <w:r w:rsidR="009C7A07">
        <w:rPr>
          <w:rFonts w:ascii="Helvetica" w:hAnsi="Helvetica"/>
        </w:rPr>
        <w:t>(human)</w:t>
      </w:r>
      <w:r w:rsidR="008E39FD">
        <w:rPr>
          <w:rFonts w:ascii="Helvetica" w:hAnsi="Helvetica"/>
        </w:rPr>
        <w:t xml:space="preserve"> cells. Despite </w:t>
      </w:r>
      <w:r w:rsidR="00086920">
        <w:rPr>
          <w:rFonts w:ascii="Helvetica" w:hAnsi="Helvetica"/>
        </w:rPr>
        <w:t xml:space="preserve">our </w:t>
      </w:r>
      <w:r w:rsidR="008E39FD">
        <w:rPr>
          <w:rFonts w:ascii="Helvetica" w:hAnsi="Helvetica"/>
        </w:rPr>
        <w:t xml:space="preserve">limited understanding of </w:t>
      </w:r>
      <w:r w:rsidR="00F27DC2">
        <w:rPr>
          <w:rFonts w:ascii="Helvetica" w:hAnsi="Helvetica"/>
        </w:rPr>
        <w:t xml:space="preserve">the </w:t>
      </w:r>
      <w:r w:rsidR="008E39FD">
        <w:rPr>
          <w:rFonts w:ascii="Helvetica" w:hAnsi="Helvetica"/>
        </w:rPr>
        <w:t>exceptionally complex cellular processes</w:t>
      </w:r>
      <w:r w:rsidR="00F27DC2">
        <w:rPr>
          <w:rFonts w:ascii="Helvetica" w:hAnsi="Helvetica"/>
        </w:rPr>
        <w:t xml:space="preserve"> involved</w:t>
      </w:r>
      <w:r w:rsidR="008E39FD">
        <w:rPr>
          <w:rFonts w:ascii="Helvetica" w:hAnsi="Helvetica"/>
        </w:rPr>
        <w:t>, t</w:t>
      </w:r>
      <w:r w:rsidR="006D667A">
        <w:rPr>
          <w:rFonts w:ascii="Helvetica" w:hAnsi="Helvetica"/>
        </w:rPr>
        <w:t xml:space="preserve">he models that we present here for </w:t>
      </w:r>
      <w:r w:rsidR="008E39FD">
        <w:rPr>
          <w:rFonts w:ascii="Helvetica" w:hAnsi="Helvetica"/>
        </w:rPr>
        <w:t xml:space="preserve">channelrhodopsin are capable of predicting the likelihood of </w:t>
      </w:r>
      <w:r w:rsidR="0020792A">
        <w:rPr>
          <w:rFonts w:ascii="Helvetica" w:hAnsi="Helvetica"/>
        </w:rPr>
        <w:t xml:space="preserve">expression and plasma membrane localization from an </w:t>
      </w:r>
      <w:r w:rsidR="008E39FD">
        <w:rPr>
          <w:rFonts w:ascii="Helvetica" w:hAnsi="Helvetica"/>
        </w:rPr>
        <w:t>amino-acid sequence.</w:t>
      </w:r>
    </w:p>
    <w:p w14:paraId="6F8FE08E" w14:textId="77777777" w:rsidR="00360B08" w:rsidRDefault="00360B08" w:rsidP="00313223">
      <w:pPr>
        <w:pStyle w:val="ListParagraph"/>
        <w:ind w:left="1440"/>
        <w:jc w:val="both"/>
        <w:rPr>
          <w:rFonts w:ascii="Helvetica" w:hAnsi="Helvetica"/>
        </w:rPr>
      </w:pPr>
    </w:p>
    <w:p w14:paraId="1675143D" w14:textId="77777777" w:rsidR="00360B08" w:rsidRPr="00335BB9" w:rsidRDefault="00360B08" w:rsidP="00360B08">
      <w:pPr>
        <w:pStyle w:val="ListParagraph"/>
        <w:numPr>
          <w:ilvl w:val="0"/>
          <w:numId w:val="8"/>
        </w:numPr>
        <w:jc w:val="both"/>
        <w:rPr>
          <w:rFonts w:ascii="Helvetica" w:hAnsi="Helvetica"/>
        </w:rPr>
      </w:pPr>
      <w:r w:rsidRPr="00335BB9">
        <w:rPr>
          <w:rFonts w:ascii="Helvetica" w:hAnsi="Helvetica"/>
        </w:rPr>
        <w:t xml:space="preserve">Channelrhodopsin (ChR) background. </w:t>
      </w:r>
    </w:p>
    <w:p w14:paraId="249635DD" w14:textId="494DE343" w:rsidR="00360B08" w:rsidRDefault="00360B08" w:rsidP="00360B08">
      <w:pPr>
        <w:pStyle w:val="ListParagraph"/>
        <w:numPr>
          <w:ilvl w:val="1"/>
          <w:numId w:val="8"/>
        </w:numPr>
        <w:jc w:val="both"/>
        <w:rPr>
          <w:rFonts w:ascii="Helvetica" w:hAnsi="Helvetica"/>
        </w:rPr>
      </w:pPr>
      <w:r w:rsidRPr="00313223">
        <w:rPr>
          <w:rFonts w:ascii="Helvetica" w:hAnsi="Helvetica"/>
          <w:i/>
          <w:u w:val="single"/>
        </w:rPr>
        <w:t>Background:</w:t>
      </w:r>
      <w:r>
        <w:rPr>
          <w:rFonts w:ascii="Helvetica" w:hAnsi="Helvetica"/>
        </w:rPr>
        <w:t xml:space="preserve"> </w:t>
      </w:r>
      <w:r w:rsidRPr="00335BB9">
        <w:rPr>
          <w:rFonts w:ascii="Helvetica" w:hAnsi="Helvetica"/>
        </w:rPr>
        <w:t>ChRs and other opsin proteins are light sensitive membrane proteins</w:t>
      </w:r>
      <w:r>
        <w:rPr>
          <w:rFonts w:ascii="Helvetica" w:hAnsi="Helvetica"/>
        </w:rPr>
        <w:t xml:space="preserve"> found in photosynthetic </w:t>
      </w:r>
      <w:r w:rsidR="000E54F9">
        <w:rPr>
          <w:rFonts w:ascii="Helvetica" w:hAnsi="Helvetica"/>
        </w:rPr>
        <w:t>algae</w:t>
      </w:r>
      <w:r>
        <w:rPr>
          <w:rFonts w:ascii="Helvetica" w:hAnsi="Helvetica"/>
        </w:rPr>
        <w:t xml:space="preserve"> and </w:t>
      </w:r>
      <w:r w:rsidR="000E54F9">
        <w:rPr>
          <w:rFonts w:ascii="Helvetica" w:hAnsi="Helvetica"/>
        </w:rPr>
        <w:t>microbes</w:t>
      </w:r>
      <w:r>
        <w:rPr>
          <w:rFonts w:ascii="Helvetica" w:hAnsi="Helvetica"/>
        </w:rPr>
        <w:t xml:space="preserve"> that are used in nature as either sensors (move to or away from light) or for energy production (pump ions against the natural gradient). ChRs are light gated, passive ion channels that were originally found in photosynthetic </w:t>
      </w:r>
      <w:r w:rsidR="000E54F9">
        <w:rPr>
          <w:rFonts w:ascii="Helvetica" w:hAnsi="Helvetica"/>
        </w:rPr>
        <w:t>algae</w:t>
      </w:r>
      <w:r>
        <w:rPr>
          <w:rFonts w:ascii="Helvetica" w:hAnsi="Helvetica"/>
        </w:rPr>
        <w:t xml:space="preserve">. Upon light activation these membrane channels open and allow predominantly positive ions flow into the cell with the natural ion gradient. </w:t>
      </w:r>
    </w:p>
    <w:p w14:paraId="66FDC8FC" w14:textId="4C1459D4" w:rsidR="00360B08" w:rsidRDefault="00360B08" w:rsidP="00360B08">
      <w:pPr>
        <w:pStyle w:val="ListParagraph"/>
        <w:numPr>
          <w:ilvl w:val="1"/>
          <w:numId w:val="8"/>
        </w:numPr>
        <w:jc w:val="both"/>
        <w:rPr>
          <w:rFonts w:ascii="Helvetica" w:hAnsi="Helvetica"/>
        </w:rPr>
      </w:pPr>
      <w:r w:rsidRPr="00313223">
        <w:rPr>
          <w:rFonts w:ascii="Helvetica" w:hAnsi="Helvetica"/>
          <w:i/>
          <w:u w:val="single"/>
        </w:rPr>
        <w:t>Application:</w:t>
      </w:r>
      <w:r>
        <w:rPr>
          <w:rFonts w:ascii="Helvetica" w:hAnsi="Helvetica"/>
        </w:rPr>
        <w:t xml:space="preserve"> Neurobiologists have taken advantage of this light gated machinery to control neuronal activation with light. ChRs h</w:t>
      </w:r>
      <w:r w:rsidRPr="00335BB9">
        <w:rPr>
          <w:rFonts w:ascii="Helvetica" w:hAnsi="Helvetica"/>
        </w:rPr>
        <w:t xml:space="preserve">ave been extensively applied </w:t>
      </w:r>
      <w:r w:rsidRPr="00313223">
        <w:rPr>
          <w:rFonts w:ascii="Helvetica" w:hAnsi="Helvetica"/>
          <w:i/>
        </w:rPr>
        <w:t>in vivo</w:t>
      </w:r>
      <w:r>
        <w:rPr>
          <w:rFonts w:ascii="Helvetica" w:hAnsi="Helvetica"/>
        </w:rPr>
        <w:t xml:space="preserve"> in animal </w:t>
      </w:r>
      <w:r w:rsidRPr="00335BB9">
        <w:rPr>
          <w:rFonts w:ascii="Helvetica" w:hAnsi="Helvetica"/>
        </w:rPr>
        <w:t>to interrogate neuronal circuitry</w:t>
      </w:r>
      <w:r>
        <w:rPr>
          <w:rFonts w:ascii="Helvetica" w:hAnsi="Helvetica"/>
        </w:rPr>
        <w:t xml:space="preserve">. </w:t>
      </w:r>
    </w:p>
    <w:p w14:paraId="319D20A0" w14:textId="43131C9C" w:rsidR="00360B08" w:rsidRPr="00335BB9" w:rsidRDefault="00360B08" w:rsidP="00360B08">
      <w:pPr>
        <w:pStyle w:val="ListParagraph"/>
        <w:numPr>
          <w:ilvl w:val="1"/>
          <w:numId w:val="8"/>
        </w:numPr>
        <w:jc w:val="both"/>
        <w:rPr>
          <w:rFonts w:ascii="Helvetica" w:hAnsi="Helvetica"/>
        </w:rPr>
      </w:pPr>
      <w:r w:rsidRPr="00313223">
        <w:rPr>
          <w:rFonts w:ascii="Helvetica" w:hAnsi="Helvetica"/>
          <w:i/>
          <w:u w:val="single"/>
        </w:rPr>
        <w:t>Engineering:</w:t>
      </w:r>
      <w:r>
        <w:rPr>
          <w:rFonts w:ascii="Helvetica" w:hAnsi="Helvetica"/>
        </w:rPr>
        <w:t xml:space="preserve"> These o</w:t>
      </w:r>
      <w:r w:rsidRPr="00335BB9">
        <w:rPr>
          <w:rFonts w:ascii="Helvetica" w:hAnsi="Helvetica"/>
        </w:rPr>
        <w:t xml:space="preserve">psin </w:t>
      </w:r>
      <w:r>
        <w:rPr>
          <w:rFonts w:ascii="Helvetica" w:hAnsi="Helvetica"/>
        </w:rPr>
        <w:t>tools</w:t>
      </w:r>
      <w:r w:rsidRPr="00335BB9">
        <w:rPr>
          <w:rFonts w:ascii="Helvetica" w:hAnsi="Helvetica"/>
        </w:rPr>
        <w:t xml:space="preserve"> have limitations that we would like to overcome</w:t>
      </w:r>
      <w:r>
        <w:rPr>
          <w:rFonts w:ascii="Helvetica" w:hAnsi="Helvetica"/>
        </w:rPr>
        <w:t xml:space="preserve"> through </w:t>
      </w:r>
      <w:commentRangeStart w:id="2"/>
      <w:r w:rsidRPr="00C41E9E">
        <w:rPr>
          <w:rFonts w:ascii="Helvetica" w:hAnsi="Helvetica"/>
          <w:color w:val="FF0000"/>
          <w:rPrChange w:id="3" w:author="Austin Rice" w:date="2016-04-28T17:17:00Z">
            <w:rPr>
              <w:rFonts w:ascii="Helvetica" w:hAnsi="Helvetica"/>
            </w:rPr>
          </w:rPrChange>
        </w:rPr>
        <w:t>screening</w:t>
      </w:r>
      <w:r>
        <w:rPr>
          <w:rFonts w:ascii="Helvetica" w:hAnsi="Helvetica"/>
        </w:rPr>
        <w:t xml:space="preserve"> </w:t>
      </w:r>
      <w:r w:rsidRPr="00C41E9E">
        <w:rPr>
          <w:rFonts w:ascii="Helvetica" w:hAnsi="Helvetica"/>
          <w:color w:val="FF0000"/>
          <w:rPrChange w:id="4" w:author="Austin Rice" w:date="2016-04-28T17:17:00Z">
            <w:rPr>
              <w:rFonts w:ascii="Helvetica" w:hAnsi="Helvetica"/>
            </w:rPr>
          </w:rPrChange>
        </w:rPr>
        <w:t>natural opsin diversity or</w:t>
      </w:r>
      <w:r>
        <w:rPr>
          <w:rFonts w:ascii="Helvetica" w:hAnsi="Helvetica"/>
        </w:rPr>
        <w:t xml:space="preserve"> </w:t>
      </w:r>
      <w:r w:rsidRPr="00C41E9E">
        <w:rPr>
          <w:rFonts w:ascii="Helvetica" w:hAnsi="Helvetica"/>
          <w:color w:val="FF0000"/>
          <w:rPrChange w:id="5" w:author="Austin Rice" w:date="2016-04-28T17:17:00Z">
            <w:rPr>
              <w:rFonts w:ascii="Helvetica" w:hAnsi="Helvetica"/>
            </w:rPr>
          </w:rPrChange>
        </w:rPr>
        <w:t>through</w:t>
      </w:r>
      <w:r>
        <w:rPr>
          <w:rFonts w:ascii="Helvetica" w:hAnsi="Helvetica"/>
        </w:rPr>
        <w:t xml:space="preserve"> </w:t>
      </w:r>
      <w:commentRangeEnd w:id="2"/>
      <w:r w:rsidR="00C41E9E">
        <w:rPr>
          <w:rStyle w:val="CommentReference"/>
        </w:rPr>
        <w:commentReference w:id="2"/>
      </w:r>
      <w:r>
        <w:rPr>
          <w:rFonts w:ascii="Helvetica" w:hAnsi="Helvetica"/>
        </w:rPr>
        <w:t>protein engineering.</w:t>
      </w:r>
      <w:r w:rsidRPr="00335BB9">
        <w:rPr>
          <w:rFonts w:ascii="Helvetica" w:hAnsi="Helvetica"/>
        </w:rPr>
        <w:t xml:space="preserve"> </w:t>
      </w:r>
    </w:p>
    <w:p w14:paraId="5792B357" w14:textId="40553776" w:rsidR="00360B08" w:rsidRPr="00313223" w:rsidRDefault="00360B08" w:rsidP="00360B08">
      <w:pPr>
        <w:pStyle w:val="ListParagraph"/>
        <w:numPr>
          <w:ilvl w:val="1"/>
          <w:numId w:val="8"/>
        </w:numPr>
        <w:jc w:val="both"/>
        <w:rPr>
          <w:rFonts w:ascii="Helvetica" w:hAnsi="Helvetica"/>
        </w:rPr>
      </w:pPr>
      <w:r w:rsidRPr="000E206D">
        <w:rPr>
          <w:rFonts w:ascii="Helvetica" w:hAnsi="Helvetica"/>
          <w:b/>
        </w:rPr>
        <w:t xml:space="preserve">One major limitation to the development of novel engineered opsin proteins </w:t>
      </w:r>
      <w:commentRangeStart w:id="6"/>
      <w:r w:rsidRPr="00C41E9E">
        <w:rPr>
          <w:rFonts w:ascii="Helvetica" w:hAnsi="Helvetica"/>
          <w:b/>
          <w:color w:val="FF0000"/>
          <w:rPrChange w:id="7" w:author="Austin Rice" w:date="2016-04-28T17:18:00Z">
            <w:rPr>
              <w:rFonts w:ascii="Helvetica" w:hAnsi="Helvetica"/>
              <w:b/>
            </w:rPr>
          </w:rPrChange>
        </w:rPr>
        <w:t>or applying new opsins found in nature</w:t>
      </w:r>
      <w:r w:rsidRPr="000E206D">
        <w:rPr>
          <w:rFonts w:ascii="Helvetica" w:hAnsi="Helvetica"/>
          <w:b/>
        </w:rPr>
        <w:t xml:space="preserve"> </w:t>
      </w:r>
      <w:commentRangeEnd w:id="6"/>
      <w:r w:rsidR="00C41E9E">
        <w:rPr>
          <w:rStyle w:val="CommentReference"/>
        </w:rPr>
        <w:commentReference w:id="6"/>
      </w:r>
      <w:r w:rsidRPr="000E206D">
        <w:rPr>
          <w:rFonts w:ascii="Helvetica" w:hAnsi="Helvetica"/>
          <w:b/>
        </w:rPr>
        <w:t>is that many of them come from algal or bacterial hosts and do not express well in eukaryotic cells</w:t>
      </w:r>
      <w:ins w:id="8" w:author="Austin Rice" w:date="2016-04-28T17:27:00Z">
        <w:r w:rsidR="00003D81">
          <w:rPr>
            <w:rFonts w:ascii="Helvetica" w:hAnsi="Helvetica"/>
            <w:b/>
          </w:rPr>
          <w:t xml:space="preserve"> of interest</w:t>
        </w:r>
      </w:ins>
      <w:ins w:id="9" w:author="Austin Rice" w:date="2016-04-28T17:30:00Z">
        <w:r w:rsidR="00003D81">
          <w:rPr>
            <w:rFonts w:ascii="Helvetica" w:hAnsi="Helvetica"/>
            <w:b/>
          </w:rPr>
          <w:t xml:space="preserve"> in neurobiology</w:t>
        </w:r>
      </w:ins>
      <w:ins w:id="10" w:author="Austin Rice" w:date="2016-04-28T17:27:00Z">
        <w:r w:rsidR="00003D81">
          <w:rPr>
            <w:rFonts w:ascii="Helvetica" w:hAnsi="Helvetica"/>
            <w:b/>
          </w:rPr>
          <w:t xml:space="preserve"> (e.g. </w:t>
        </w:r>
      </w:ins>
      <w:ins w:id="11" w:author="Austin Rice" w:date="2016-04-28T17:31:00Z">
        <w:r w:rsidR="00003D81">
          <w:rPr>
            <w:rFonts w:ascii="Helvetica" w:hAnsi="Helvetica"/>
            <w:b/>
          </w:rPr>
          <w:t>mammalian</w:t>
        </w:r>
      </w:ins>
      <w:ins w:id="12" w:author="Austin Rice" w:date="2016-04-28T17:27:00Z">
        <w:r w:rsidR="00003D81">
          <w:rPr>
            <w:rFonts w:ascii="Helvetica" w:hAnsi="Helvetica"/>
            <w:b/>
          </w:rPr>
          <w:t xml:space="preserve"> </w:t>
        </w:r>
      </w:ins>
      <w:ins w:id="13" w:author="Austin Rice" w:date="2016-04-28T17:29:00Z">
        <w:r w:rsidR="00003D81">
          <w:rPr>
            <w:rFonts w:ascii="Helvetica" w:hAnsi="Helvetica"/>
            <w:b/>
          </w:rPr>
          <w:t>cells</w:t>
        </w:r>
      </w:ins>
      <w:ins w:id="14" w:author="Austin Rice" w:date="2016-04-28T17:27:00Z">
        <w:r w:rsidR="00003D81">
          <w:rPr>
            <w:rFonts w:ascii="Helvetica" w:hAnsi="Helvetica"/>
            <w:b/>
          </w:rPr>
          <w:t>)</w:t>
        </w:r>
      </w:ins>
      <w:r w:rsidRPr="000E206D">
        <w:rPr>
          <w:rFonts w:ascii="Helvetica" w:hAnsi="Helvetica"/>
          <w:b/>
        </w:rPr>
        <w:t xml:space="preserve">. </w:t>
      </w:r>
    </w:p>
    <w:p w14:paraId="6F88FC0C" w14:textId="77777777" w:rsidR="00360B08" w:rsidRPr="000E206D" w:rsidRDefault="00360B08" w:rsidP="00313223">
      <w:pPr>
        <w:pStyle w:val="ListParagraph"/>
        <w:ind w:left="1440"/>
        <w:jc w:val="both"/>
        <w:rPr>
          <w:rFonts w:ascii="Helvetica" w:hAnsi="Helvetica"/>
        </w:rPr>
      </w:pPr>
    </w:p>
    <w:p w14:paraId="65F272B8" w14:textId="77777777" w:rsidR="00D71C9F" w:rsidRDefault="00D71C9F" w:rsidP="00D71C9F">
      <w:pPr>
        <w:pStyle w:val="ListParagraph"/>
        <w:numPr>
          <w:ilvl w:val="0"/>
          <w:numId w:val="8"/>
        </w:numPr>
        <w:jc w:val="both"/>
        <w:rPr>
          <w:rFonts w:ascii="Helvetica" w:hAnsi="Helvetica"/>
        </w:rPr>
      </w:pPr>
      <w:r>
        <w:rPr>
          <w:rFonts w:ascii="Helvetica" w:hAnsi="Helvetica"/>
        </w:rPr>
        <w:t xml:space="preserve">Making predictions using machine learning </w:t>
      </w:r>
    </w:p>
    <w:p w14:paraId="43283552" w14:textId="77777777" w:rsidR="00086920" w:rsidRDefault="00D71C9F" w:rsidP="00D71C9F">
      <w:pPr>
        <w:pStyle w:val="ListParagraph"/>
        <w:numPr>
          <w:ilvl w:val="1"/>
          <w:numId w:val="8"/>
        </w:numPr>
        <w:jc w:val="both"/>
        <w:rPr>
          <w:rFonts w:ascii="Helvetica" w:hAnsi="Helvetica"/>
        </w:rPr>
      </w:pPr>
      <w:r>
        <w:rPr>
          <w:rFonts w:ascii="Helvetica" w:hAnsi="Helvetica"/>
        </w:rPr>
        <w:t xml:space="preserve">Here we have explored a number of different data driven models to predict membrane protein expression and localization simply from the primary amino acid sequence. </w:t>
      </w:r>
    </w:p>
    <w:p w14:paraId="23B53FF4" w14:textId="69A6D3F5" w:rsidR="00086920" w:rsidRPr="00E62848" w:rsidRDefault="00086920" w:rsidP="00086920">
      <w:pPr>
        <w:pStyle w:val="ListParagraph"/>
        <w:numPr>
          <w:ilvl w:val="1"/>
          <w:numId w:val="8"/>
        </w:numPr>
        <w:jc w:val="both"/>
        <w:rPr>
          <w:rFonts w:ascii="Helvetica" w:hAnsi="Helvetica"/>
          <w:u w:val="single"/>
        </w:rPr>
      </w:pPr>
      <w:r w:rsidRPr="00FF02CF">
        <w:rPr>
          <w:rFonts w:ascii="Helvetica" w:hAnsi="Helvetica"/>
          <w:i/>
          <w:u w:val="single"/>
        </w:rPr>
        <w:t>Limitations of existing methods:</w:t>
      </w:r>
      <w:r>
        <w:rPr>
          <w:rFonts w:ascii="Helvetica" w:hAnsi="Helvetica"/>
        </w:rPr>
        <w:t xml:space="preserve"> Given the complexity of the expression and localization there is no physical model that can be used to calculate the probability of expression </w:t>
      </w:r>
      <w:r>
        <w:rPr>
          <w:rFonts w:ascii="Helvetica" w:hAnsi="Helvetica"/>
        </w:rPr>
        <w:lastRenderedPageBreak/>
        <w:t xml:space="preserve">and localization. Such simulations would require extremely long simulations </w:t>
      </w:r>
      <w:r w:rsidR="008E2E00">
        <w:rPr>
          <w:rFonts w:ascii="Helvetica" w:hAnsi="Helvetica"/>
        </w:rPr>
        <w:t xml:space="preserve">time </w:t>
      </w:r>
      <w:r>
        <w:rPr>
          <w:rFonts w:ascii="Helvetica" w:hAnsi="Helvetica"/>
        </w:rPr>
        <w:t>(10</w:t>
      </w:r>
      <w:r w:rsidRPr="00A930A8">
        <w:rPr>
          <w:rFonts w:ascii="Helvetica" w:hAnsi="Helvetica"/>
          <w:vertAlign w:val="superscript"/>
        </w:rPr>
        <w:t>5</w:t>
      </w:r>
      <w:r>
        <w:rPr>
          <w:rFonts w:ascii="Helvetica" w:hAnsi="Helvetica"/>
        </w:rPr>
        <w:t xml:space="preserve"> times the length of kinetic simulations) </w:t>
      </w:r>
      <w:r w:rsidR="008E2E00">
        <w:rPr>
          <w:rFonts w:ascii="Helvetica" w:hAnsi="Helvetica"/>
        </w:rPr>
        <w:t>for</w:t>
      </w:r>
      <w:r>
        <w:rPr>
          <w:rFonts w:ascii="Helvetica" w:hAnsi="Helvetica"/>
        </w:rPr>
        <w:t xml:space="preserve"> the highly detailed and integrated physics. </w:t>
      </w:r>
    </w:p>
    <w:p w14:paraId="2127E718" w14:textId="78926839" w:rsidR="00D71C9F" w:rsidRDefault="00D71C9F" w:rsidP="00D71C9F">
      <w:pPr>
        <w:pStyle w:val="ListParagraph"/>
        <w:numPr>
          <w:ilvl w:val="1"/>
          <w:numId w:val="8"/>
        </w:numPr>
        <w:jc w:val="both"/>
        <w:rPr>
          <w:rFonts w:ascii="Helvetica" w:hAnsi="Helvetica"/>
        </w:rPr>
      </w:pPr>
      <w:r>
        <w:rPr>
          <w:rFonts w:ascii="Helvetica" w:hAnsi="Helvetica"/>
        </w:rPr>
        <w:t>Machine learning is ideal for predicting expression and localization because it does not require prior knowledge of the complex biological process and instead can generate predictive models for an output (expression and localization data) based on a simple input (protein amino acid sequence).</w:t>
      </w:r>
    </w:p>
    <w:p w14:paraId="2095CC88" w14:textId="2A61D9C2" w:rsidR="000E206D" w:rsidRPr="000E206D" w:rsidRDefault="000E206D" w:rsidP="000E206D">
      <w:pPr>
        <w:pStyle w:val="ListParagraph"/>
        <w:numPr>
          <w:ilvl w:val="1"/>
          <w:numId w:val="8"/>
        </w:numPr>
        <w:jc w:val="both"/>
        <w:rPr>
          <w:rFonts w:ascii="Helvetica" w:hAnsi="Helvetica"/>
        </w:rPr>
      </w:pPr>
      <w:r w:rsidRPr="000E206D">
        <w:rPr>
          <w:rFonts w:ascii="Helvetica" w:hAnsi="Helvetica"/>
          <w:highlight w:val="cyan"/>
        </w:rPr>
        <w:t>Figure 1</w:t>
      </w:r>
      <w:r>
        <w:rPr>
          <w:rFonts w:ascii="Helvetica" w:hAnsi="Helvetica"/>
        </w:rPr>
        <w:t xml:space="preserve">: Schematic showing how machine learning allows us to skip the details of expression and localization processes in the cell. </w:t>
      </w:r>
    </w:p>
    <w:p w14:paraId="3568E555" w14:textId="054D2B0E" w:rsidR="00D71C9F" w:rsidRPr="00EF4CCB" w:rsidRDefault="00AA1C3D" w:rsidP="00D71C9F">
      <w:pPr>
        <w:pStyle w:val="ListParagraph"/>
        <w:numPr>
          <w:ilvl w:val="1"/>
          <w:numId w:val="8"/>
        </w:numPr>
        <w:jc w:val="both"/>
        <w:rPr>
          <w:rFonts w:ascii="Helvetica" w:hAnsi="Helvetica"/>
        </w:rPr>
      </w:pPr>
      <w:r>
        <w:rPr>
          <w:rFonts w:ascii="Helvetica" w:hAnsi="Helvetica"/>
          <w:i/>
          <w:u w:val="single"/>
        </w:rPr>
        <w:t>B</w:t>
      </w:r>
      <w:r w:rsidR="00086920">
        <w:rPr>
          <w:rFonts w:ascii="Helvetica" w:hAnsi="Helvetica"/>
          <w:i/>
          <w:u w:val="single"/>
        </w:rPr>
        <w:t>rief background on machine learning</w:t>
      </w:r>
      <w:r w:rsidR="00086920" w:rsidRPr="00FF02CF">
        <w:rPr>
          <w:rFonts w:ascii="Helvetica" w:hAnsi="Helvetica"/>
          <w:i/>
          <w:u w:val="single"/>
        </w:rPr>
        <w:t>:</w:t>
      </w:r>
      <w:r w:rsidR="00086920">
        <w:rPr>
          <w:rFonts w:ascii="Helvetica" w:hAnsi="Helvetica"/>
        </w:rPr>
        <w:t xml:space="preserve"> </w:t>
      </w:r>
      <w:proofErr w:type="gramStart"/>
      <w:r w:rsidR="00D71C9F" w:rsidRPr="00EF4CCB">
        <w:rPr>
          <w:rFonts w:ascii="Helvetica" w:hAnsi="Helvetica"/>
        </w:rPr>
        <w:t>Machine learning</w:t>
      </w:r>
      <w:proofErr w:type="gramEnd"/>
      <w:r w:rsidR="00D71C9F" w:rsidRPr="00EF4CCB">
        <w:rPr>
          <w:rFonts w:ascii="Helvetica" w:hAnsi="Helvetica"/>
        </w:rPr>
        <w:t xml:space="preserve"> techniques used include linear models, random field models, and parti</w:t>
      </w:r>
      <w:r w:rsidR="00D71C9F">
        <w:rPr>
          <w:rFonts w:ascii="Helvetica" w:hAnsi="Helvetica"/>
        </w:rPr>
        <w:t>al order optimum likelihood</w:t>
      </w:r>
      <w:r w:rsidR="00D71C9F" w:rsidRPr="00EF4CCB">
        <w:rPr>
          <w:rFonts w:ascii="Helvetica" w:hAnsi="Helvetica"/>
        </w:rPr>
        <w:t xml:space="preserve">. </w:t>
      </w:r>
    </w:p>
    <w:p w14:paraId="1432C16D" w14:textId="62B3ED87" w:rsidR="00D71C9F" w:rsidRDefault="00B41CE1" w:rsidP="00D71C9F">
      <w:pPr>
        <w:pStyle w:val="ListParagraph"/>
        <w:numPr>
          <w:ilvl w:val="1"/>
          <w:numId w:val="8"/>
        </w:numPr>
        <w:jc w:val="both"/>
        <w:rPr>
          <w:rFonts w:ascii="Helvetica" w:hAnsi="Helvetica"/>
        </w:rPr>
      </w:pPr>
      <w:r>
        <w:rPr>
          <w:rFonts w:ascii="Helvetica" w:hAnsi="Helvetica"/>
        </w:rPr>
        <w:t>In this study we have</w:t>
      </w:r>
      <w:r w:rsidR="00D71C9F" w:rsidRPr="00E522B4">
        <w:rPr>
          <w:rFonts w:ascii="Helvetica" w:hAnsi="Helvetica"/>
        </w:rPr>
        <w:t xml:space="preserve"> generat</w:t>
      </w:r>
      <w:r>
        <w:rPr>
          <w:rFonts w:ascii="Helvetica" w:hAnsi="Helvetica"/>
        </w:rPr>
        <w:t>ed</w:t>
      </w:r>
      <w:r w:rsidR="00D71C9F" w:rsidRPr="00E522B4">
        <w:rPr>
          <w:rFonts w:ascii="Helvetica" w:hAnsi="Helvetica"/>
        </w:rPr>
        <w:t xml:space="preserve"> a library of diverse sequences (the training set) and characteriz</w:t>
      </w:r>
      <w:r>
        <w:rPr>
          <w:rFonts w:ascii="Helvetica" w:hAnsi="Helvetica"/>
        </w:rPr>
        <w:t>ed</w:t>
      </w:r>
      <w:r w:rsidR="00D71C9F" w:rsidRPr="00E522B4">
        <w:rPr>
          <w:rFonts w:ascii="Helvetica" w:hAnsi="Helvetica"/>
        </w:rPr>
        <w:t xml:space="preserve"> them for a propert</w:t>
      </w:r>
      <w:r>
        <w:rPr>
          <w:rFonts w:ascii="Helvetica" w:hAnsi="Helvetica"/>
        </w:rPr>
        <w:t>ies</w:t>
      </w:r>
      <w:r w:rsidR="00D71C9F" w:rsidRPr="00E522B4">
        <w:rPr>
          <w:rFonts w:ascii="Helvetica" w:hAnsi="Helvetica"/>
        </w:rPr>
        <w:t xml:space="preserve"> of interest. We can learn from these sequences and predict how other novel sequences will behave as long as the novel sequences have some identity with the training set.  </w:t>
      </w:r>
    </w:p>
    <w:p w14:paraId="7A333A60" w14:textId="77777777" w:rsidR="00D71C9F" w:rsidRDefault="00D71C9F" w:rsidP="00D71C9F">
      <w:pPr>
        <w:pStyle w:val="ListParagraph"/>
        <w:ind w:left="1440"/>
        <w:jc w:val="both"/>
        <w:rPr>
          <w:rFonts w:ascii="Helvetica" w:hAnsi="Helvetica"/>
        </w:rPr>
      </w:pPr>
    </w:p>
    <w:p w14:paraId="1A537588" w14:textId="77777777" w:rsidR="00D71C9F" w:rsidRPr="00335BB9" w:rsidRDefault="00D71C9F" w:rsidP="00D71C9F">
      <w:pPr>
        <w:pStyle w:val="ListParagraph"/>
        <w:numPr>
          <w:ilvl w:val="0"/>
          <w:numId w:val="8"/>
        </w:numPr>
        <w:jc w:val="both"/>
        <w:rPr>
          <w:rFonts w:ascii="Helvetica" w:hAnsi="Helvetica"/>
        </w:rPr>
      </w:pPr>
      <w:r>
        <w:rPr>
          <w:rFonts w:ascii="Helvetica" w:hAnsi="Helvetica"/>
        </w:rPr>
        <w:t>Using</w:t>
      </w:r>
      <w:r w:rsidRPr="00335BB9">
        <w:rPr>
          <w:rFonts w:ascii="Helvetica" w:hAnsi="Helvetica"/>
        </w:rPr>
        <w:t xml:space="preserve"> recombination</w:t>
      </w:r>
      <w:r>
        <w:rPr>
          <w:rFonts w:ascii="Helvetica" w:hAnsi="Helvetica"/>
        </w:rPr>
        <w:t xml:space="preserve"> for diversification. </w:t>
      </w:r>
    </w:p>
    <w:p w14:paraId="0A9ED70E" w14:textId="09638BDF" w:rsidR="00AA1C3D" w:rsidRDefault="008E2E00" w:rsidP="00D71C9F">
      <w:pPr>
        <w:pStyle w:val="ListParagraph"/>
        <w:numPr>
          <w:ilvl w:val="1"/>
          <w:numId w:val="8"/>
        </w:numPr>
        <w:jc w:val="both"/>
        <w:rPr>
          <w:rFonts w:ascii="Helvetica" w:hAnsi="Helvetica"/>
        </w:rPr>
      </w:pPr>
      <w:r>
        <w:rPr>
          <w:rFonts w:ascii="Helvetica" w:hAnsi="Helvetica"/>
        </w:rPr>
        <w:t>W</w:t>
      </w:r>
      <w:r w:rsidR="00D71C9F">
        <w:rPr>
          <w:rFonts w:ascii="Helvetica" w:hAnsi="Helvetica"/>
        </w:rPr>
        <w:t xml:space="preserve">e want our </w:t>
      </w:r>
      <w:r>
        <w:rPr>
          <w:rFonts w:ascii="Helvetica" w:hAnsi="Helvetica"/>
        </w:rPr>
        <w:t xml:space="preserve">expression and localization </w:t>
      </w:r>
      <w:r w:rsidR="00D71C9F">
        <w:rPr>
          <w:rFonts w:ascii="Helvetica" w:hAnsi="Helvetica"/>
        </w:rPr>
        <w:t>model</w:t>
      </w:r>
      <w:r>
        <w:rPr>
          <w:rFonts w:ascii="Helvetica" w:hAnsi="Helvetica"/>
        </w:rPr>
        <w:t>s</w:t>
      </w:r>
      <w:r w:rsidR="00D71C9F">
        <w:rPr>
          <w:rFonts w:ascii="Helvetica" w:hAnsi="Helvetica"/>
        </w:rPr>
        <w:t xml:space="preserve"> to be </w:t>
      </w:r>
      <w:del w:id="15" w:author="Austin Rice" w:date="2016-04-28T16:52:00Z">
        <w:r w:rsidR="00D71C9F" w:rsidDel="00AF065F">
          <w:rPr>
            <w:rFonts w:ascii="Helvetica" w:hAnsi="Helvetica"/>
          </w:rPr>
          <w:delText xml:space="preserve">generally </w:delText>
        </w:r>
      </w:del>
      <w:r w:rsidR="00D71C9F">
        <w:rPr>
          <w:rFonts w:ascii="Helvetica" w:hAnsi="Helvetica"/>
        </w:rPr>
        <w:t>useful</w:t>
      </w:r>
      <w:ins w:id="16" w:author="Austin Rice" w:date="2016-04-28T16:52:00Z">
        <w:r w:rsidR="00AF065F">
          <w:rPr>
            <w:rFonts w:ascii="Helvetica" w:hAnsi="Helvetica"/>
          </w:rPr>
          <w:t xml:space="preserve"> for a wide diversity of </w:t>
        </w:r>
        <w:proofErr w:type="spellStart"/>
        <w:r w:rsidR="00AF065F">
          <w:rPr>
            <w:rFonts w:ascii="Helvetica" w:hAnsi="Helvetica"/>
          </w:rPr>
          <w:t>ChR</w:t>
        </w:r>
        <w:proofErr w:type="spellEnd"/>
        <w:r w:rsidR="00AF065F">
          <w:rPr>
            <w:rFonts w:ascii="Helvetica" w:hAnsi="Helvetica"/>
          </w:rPr>
          <w:t xml:space="preserve"> variants</w:t>
        </w:r>
      </w:ins>
      <w:r w:rsidR="00D71C9F">
        <w:rPr>
          <w:rFonts w:ascii="Helvetica" w:hAnsi="Helvetica"/>
        </w:rPr>
        <w:t xml:space="preserve">. </w:t>
      </w:r>
      <w:r w:rsidR="00726124">
        <w:rPr>
          <w:rFonts w:ascii="Helvetica" w:hAnsi="Helvetica"/>
        </w:rPr>
        <w:t>Thus</w:t>
      </w:r>
      <w:r w:rsidR="00D71C9F">
        <w:rPr>
          <w:rFonts w:ascii="Helvetica" w:hAnsi="Helvetica"/>
        </w:rPr>
        <w:t xml:space="preserve"> we </w:t>
      </w:r>
      <w:r w:rsidR="00B82AD2">
        <w:rPr>
          <w:rFonts w:ascii="Helvetica" w:hAnsi="Helvetica"/>
        </w:rPr>
        <w:t xml:space="preserve">need the </w:t>
      </w:r>
      <w:r w:rsidR="00D71C9F">
        <w:rPr>
          <w:rFonts w:ascii="Helvetica" w:hAnsi="Helvetica"/>
        </w:rPr>
        <w:t xml:space="preserve">data set of input sequences used for training the model to </w:t>
      </w:r>
      <w:r w:rsidR="00726124">
        <w:rPr>
          <w:rFonts w:ascii="Helvetica" w:hAnsi="Helvetica"/>
        </w:rPr>
        <w:t xml:space="preserve">be highly diverse, </w:t>
      </w:r>
      <w:r w:rsidR="00D71C9F">
        <w:rPr>
          <w:rFonts w:ascii="Helvetica" w:hAnsi="Helvetica"/>
        </w:rPr>
        <w:t>spread</w:t>
      </w:r>
      <w:r w:rsidR="00726124">
        <w:rPr>
          <w:rFonts w:ascii="Helvetica" w:hAnsi="Helvetica"/>
        </w:rPr>
        <w:t>ing</w:t>
      </w:r>
      <w:r w:rsidR="00D71C9F">
        <w:rPr>
          <w:rFonts w:ascii="Helvetica" w:hAnsi="Helvetica"/>
        </w:rPr>
        <w:t xml:space="preserve"> across sequence space</w:t>
      </w:r>
      <w:r w:rsidR="00726124">
        <w:rPr>
          <w:rFonts w:ascii="Helvetica" w:hAnsi="Helvetica"/>
        </w:rPr>
        <w:t xml:space="preserve"> for opsin proteins</w:t>
      </w:r>
      <w:r w:rsidR="00D71C9F">
        <w:rPr>
          <w:rFonts w:ascii="Helvetica" w:hAnsi="Helvetica"/>
        </w:rPr>
        <w:t xml:space="preserve">. We can do this most effectively by taking advantage of natural diversity and using </w:t>
      </w:r>
      <w:proofErr w:type="spellStart"/>
      <w:r w:rsidR="00D71C9F">
        <w:rPr>
          <w:rFonts w:ascii="Helvetica" w:hAnsi="Helvetica"/>
        </w:rPr>
        <w:t>chimeragenesis</w:t>
      </w:r>
      <w:proofErr w:type="spellEnd"/>
      <w:r w:rsidR="00D71C9F">
        <w:rPr>
          <w:rFonts w:ascii="Helvetica" w:hAnsi="Helvetica"/>
        </w:rPr>
        <w:t xml:space="preserve"> to recombine parts of different </w:t>
      </w:r>
      <w:del w:id="17" w:author="Austin Rice" w:date="2016-04-28T17:49:00Z">
        <w:r w:rsidR="00D71C9F" w:rsidDel="002C303E">
          <w:rPr>
            <w:rFonts w:ascii="Helvetica" w:hAnsi="Helvetica"/>
          </w:rPr>
          <w:delText xml:space="preserve">diverse </w:delText>
        </w:r>
      </w:del>
      <w:r w:rsidR="00B41CE1">
        <w:rPr>
          <w:rFonts w:ascii="Helvetica" w:hAnsi="Helvetica"/>
        </w:rPr>
        <w:t xml:space="preserve">parental </w:t>
      </w:r>
      <w:r w:rsidR="00D71C9F">
        <w:rPr>
          <w:rFonts w:ascii="Helvetica" w:hAnsi="Helvetica"/>
        </w:rPr>
        <w:t xml:space="preserve">sequences. </w:t>
      </w:r>
    </w:p>
    <w:p w14:paraId="0ED0913D" w14:textId="22AF01B6" w:rsidR="00D71C9F" w:rsidRPr="006F1379" w:rsidRDefault="00AA1C3D" w:rsidP="00AA1C3D">
      <w:pPr>
        <w:pStyle w:val="ListParagraph"/>
        <w:numPr>
          <w:ilvl w:val="1"/>
          <w:numId w:val="8"/>
        </w:numPr>
        <w:jc w:val="both"/>
        <w:rPr>
          <w:rFonts w:ascii="Helvetica" w:hAnsi="Helvetica"/>
        </w:rPr>
      </w:pPr>
      <w:r w:rsidRPr="00E62848">
        <w:rPr>
          <w:rFonts w:ascii="Helvetica" w:hAnsi="Helvetica"/>
          <w:i/>
          <w:u w:val="single"/>
        </w:rPr>
        <w:t xml:space="preserve">Previous </w:t>
      </w:r>
      <w:commentRangeStart w:id="18"/>
      <w:proofErr w:type="spellStart"/>
      <w:r w:rsidRPr="00E62848">
        <w:rPr>
          <w:rFonts w:ascii="Helvetica" w:hAnsi="Helvetica"/>
          <w:i/>
          <w:u w:val="single"/>
        </w:rPr>
        <w:t>opsin</w:t>
      </w:r>
      <w:commentRangeEnd w:id="18"/>
      <w:proofErr w:type="spellEnd"/>
      <w:r w:rsidRPr="006F1379">
        <w:rPr>
          <w:rStyle w:val="CommentReference"/>
          <w:i/>
          <w:u w:val="single"/>
        </w:rPr>
        <w:commentReference w:id="18"/>
      </w:r>
      <w:r w:rsidRPr="00AA1C3D">
        <w:rPr>
          <w:rFonts w:ascii="Helvetica" w:hAnsi="Helvetica"/>
          <w:i/>
          <w:u w:val="single"/>
          <w:rPrChange w:id="19" w:author="Claire Bedbrook" w:date="2016-04-28T09:47:00Z">
            <w:rPr>
              <w:rFonts w:ascii="Helvetica" w:hAnsi="Helvetica"/>
            </w:rPr>
          </w:rPrChange>
        </w:rPr>
        <w:t xml:space="preserve"> recombination: </w:t>
      </w:r>
      <w:proofErr w:type="spellStart"/>
      <w:r w:rsidR="006A6B67" w:rsidRPr="00685363">
        <w:rPr>
          <w:rFonts w:ascii="Helvetica" w:hAnsi="Helvetica"/>
        </w:rPr>
        <w:t>Chimeragenesis</w:t>
      </w:r>
      <w:proofErr w:type="spellEnd"/>
      <w:r w:rsidR="006A6B67" w:rsidRPr="00685363">
        <w:rPr>
          <w:rFonts w:ascii="Helvetica" w:hAnsi="Helvetica"/>
        </w:rPr>
        <w:t xml:space="preserve"> of related protein</w:t>
      </w:r>
      <w:ins w:id="20" w:author="Austin Rice" w:date="2016-04-28T16:53:00Z">
        <w:r w:rsidR="00AF065F">
          <w:rPr>
            <w:rFonts w:ascii="Helvetica" w:hAnsi="Helvetica"/>
          </w:rPr>
          <w:t>s</w:t>
        </w:r>
      </w:ins>
      <w:r w:rsidR="006A6B67" w:rsidRPr="00685363">
        <w:rPr>
          <w:rFonts w:ascii="Helvetica" w:hAnsi="Helvetica"/>
        </w:rPr>
        <w:t xml:space="preserve"> is a proven method to generate opsin proteins that express and localize, bu</w:t>
      </w:r>
      <w:r w:rsidR="00D71C9F" w:rsidRPr="00685363">
        <w:rPr>
          <w:rFonts w:ascii="Helvetica" w:hAnsi="Helvetica"/>
        </w:rPr>
        <w:t xml:space="preserve">t with </w:t>
      </w:r>
      <w:r w:rsidR="006A6B67" w:rsidRPr="00685363">
        <w:rPr>
          <w:rFonts w:ascii="Helvetica" w:hAnsi="Helvetica"/>
        </w:rPr>
        <w:t xml:space="preserve">recombination of highly </w:t>
      </w:r>
      <w:r w:rsidR="00D71C9F" w:rsidRPr="00685363">
        <w:rPr>
          <w:rFonts w:ascii="Helvetica" w:hAnsi="Helvetica"/>
        </w:rPr>
        <w:t>divers</w:t>
      </w:r>
      <w:r w:rsidR="006A6B67" w:rsidRPr="00685363">
        <w:rPr>
          <w:rFonts w:ascii="Helvetica" w:hAnsi="Helvetica"/>
        </w:rPr>
        <w:t>e sequences</w:t>
      </w:r>
      <w:r w:rsidR="00D71C9F" w:rsidRPr="00685363">
        <w:rPr>
          <w:rFonts w:ascii="Helvetica" w:hAnsi="Helvetica"/>
        </w:rPr>
        <w:t xml:space="preserve"> there is also greater potential for</w:t>
      </w:r>
      <w:r w:rsidR="006A6B67" w:rsidRPr="00685363">
        <w:rPr>
          <w:rFonts w:ascii="Helvetica" w:hAnsi="Helvetica"/>
        </w:rPr>
        <w:t xml:space="preserve"> producing proteins incapable of </w:t>
      </w:r>
      <w:r w:rsidR="00D71C9F" w:rsidRPr="00685363">
        <w:rPr>
          <w:rFonts w:ascii="Helvetica" w:hAnsi="Helvetica"/>
        </w:rPr>
        <w:t>insertion</w:t>
      </w:r>
      <w:r w:rsidR="006A6B67" w:rsidRPr="00685363">
        <w:rPr>
          <w:rFonts w:ascii="Helvetica" w:hAnsi="Helvetica"/>
        </w:rPr>
        <w:t xml:space="preserve">, </w:t>
      </w:r>
      <w:r w:rsidR="00D71C9F" w:rsidRPr="00685363">
        <w:rPr>
          <w:rFonts w:ascii="Helvetica" w:hAnsi="Helvetica"/>
        </w:rPr>
        <w:t>folding</w:t>
      </w:r>
      <w:r w:rsidR="006A6B67" w:rsidRPr="00685363">
        <w:rPr>
          <w:rFonts w:ascii="Helvetica" w:hAnsi="Helvetica"/>
        </w:rPr>
        <w:t xml:space="preserve">, </w:t>
      </w:r>
      <w:r w:rsidR="00D71C9F" w:rsidRPr="00685363">
        <w:rPr>
          <w:rFonts w:ascii="Helvetica" w:hAnsi="Helvetica"/>
        </w:rPr>
        <w:t>expression</w:t>
      </w:r>
      <w:r w:rsidR="006A6B67" w:rsidRPr="00685363">
        <w:rPr>
          <w:rFonts w:ascii="Helvetica" w:hAnsi="Helvetica"/>
        </w:rPr>
        <w:t xml:space="preserve">, and </w:t>
      </w:r>
      <w:r w:rsidR="00D71C9F" w:rsidRPr="00685363">
        <w:rPr>
          <w:rFonts w:ascii="Helvetica" w:hAnsi="Helvetica"/>
        </w:rPr>
        <w:t xml:space="preserve">trafficking. </w:t>
      </w:r>
    </w:p>
    <w:p w14:paraId="312E1D3B" w14:textId="0F848261" w:rsidR="00AA1C3D" w:rsidRPr="006F1379" w:rsidRDefault="00AA1C3D" w:rsidP="00AA1C3D">
      <w:pPr>
        <w:pStyle w:val="ListParagraph"/>
        <w:numPr>
          <w:ilvl w:val="1"/>
          <w:numId w:val="8"/>
        </w:numPr>
        <w:jc w:val="both"/>
        <w:rPr>
          <w:rFonts w:ascii="Helvetica" w:hAnsi="Helvetica"/>
        </w:rPr>
      </w:pPr>
      <w:r w:rsidRPr="006F1379">
        <w:rPr>
          <w:rFonts w:ascii="Helvetica" w:hAnsi="Helvetica"/>
          <w:i/>
          <w:u w:val="single"/>
        </w:rPr>
        <w:t>Introduce SCHEMA on soluble proteins:</w:t>
      </w:r>
      <w:r>
        <w:rPr>
          <w:rFonts w:ascii="Helvetica" w:hAnsi="Helvetica"/>
        </w:rPr>
        <w:t xml:space="preserve"> We want to build libraries of chimeras where m</w:t>
      </w:r>
      <w:r w:rsidR="00360B08">
        <w:rPr>
          <w:rFonts w:ascii="Helvetica" w:hAnsi="Helvetica"/>
        </w:rPr>
        <w:t>ost</w:t>
      </w:r>
      <w:r>
        <w:rPr>
          <w:rFonts w:ascii="Helvetica" w:hAnsi="Helvetica"/>
        </w:rPr>
        <w:t xml:space="preserve"> of the chimeras fold. To build such libraries we have used structure-guided recombination methods previously developed and used for soluble proteins. </w:t>
      </w:r>
    </w:p>
    <w:p w14:paraId="6B4B6165" w14:textId="652FDEA2" w:rsidR="00B82AD2" w:rsidRPr="00E03605" w:rsidRDefault="00AA1C3D" w:rsidP="00D71C9F">
      <w:pPr>
        <w:pStyle w:val="ListParagraph"/>
        <w:numPr>
          <w:ilvl w:val="1"/>
          <w:numId w:val="8"/>
        </w:numPr>
        <w:jc w:val="both"/>
        <w:rPr>
          <w:rFonts w:ascii="Helvetica" w:hAnsi="Helvetica"/>
        </w:rPr>
      </w:pPr>
      <w:r w:rsidRPr="006F1379">
        <w:rPr>
          <w:rFonts w:ascii="Helvetica" w:hAnsi="Helvetica"/>
          <w:i/>
          <w:u w:val="single"/>
        </w:rPr>
        <w:t>End with what we have built</w:t>
      </w:r>
      <w:r w:rsidR="008067DE">
        <w:rPr>
          <w:rFonts w:ascii="Helvetica" w:hAnsi="Helvetica"/>
          <w:i/>
          <w:u w:val="single"/>
        </w:rPr>
        <w:t xml:space="preserve"> and tested</w:t>
      </w:r>
      <w:r w:rsidRPr="006F1379">
        <w:rPr>
          <w:rFonts w:ascii="Helvetica" w:hAnsi="Helvetica"/>
          <w:i/>
          <w:u w:val="single"/>
        </w:rPr>
        <w:t>:</w:t>
      </w:r>
      <w:r>
        <w:rPr>
          <w:rFonts w:ascii="Helvetica" w:hAnsi="Helvetica"/>
        </w:rPr>
        <w:t xml:space="preserve"> We </w:t>
      </w:r>
      <w:r w:rsidR="00B82AD2">
        <w:rPr>
          <w:rFonts w:ascii="Helvetica" w:hAnsi="Helvetica"/>
        </w:rPr>
        <w:t>have designed and systematically tested</w:t>
      </w:r>
      <w:r w:rsidR="008067DE">
        <w:rPr>
          <w:rFonts w:ascii="Helvetica" w:hAnsi="Helvetica"/>
        </w:rPr>
        <w:t xml:space="preserve"> </w:t>
      </w:r>
      <w:r w:rsidR="00360B08">
        <w:rPr>
          <w:rFonts w:ascii="Helvetica" w:hAnsi="Helvetica"/>
        </w:rPr>
        <w:t xml:space="preserve">two </w:t>
      </w:r>
      <w:r w:rsidR="003160C0">
        <w:rPr>
          <w:rFonts w:ascii="Helvetica" w:hAnsi="Helvetica"/>
        </w:rPr>
        <w:t>structure</w:t>
      </w:r>
      <w:r w:rsidR="00360B08">
        <w:rPr>
          <w:rFonts w:ascii="Helvetica" w:hAnsi="Helvetica"/>
        </w:rPr>
        <w:t xml:space="preserve">-guided </w:t>
      </w:r>
      <w:r w:rsidR="00B82AD2">
        <w:rPr>
          <w:rFonts w:ascii="Helvetica" w:hAnsi="Helvetica"/>
        </w:rPr>
        <w:t xml:space="preserve">recombination libraries that incorporated </w:t>
      </w:r>
      <w:r w:rsidR="00B82AD2" w:rsidRPr="00E03605">
        <w:rPr>
          <w:rFonts w:ascii="Helvetica" w:hAnsi="Helvetica"/>
        </w:rPr>
        <w:t>diversity</w:t>
      </w:r>
      <w:r w:rsidR="00B82AD2">
        <w:rPr>
          <w:rFonts w:ascii="Helvetica" w:hAnsi="Helvetica"/>
        </w:rPr>
        <w:t xml:space="preserve"> from three </w:t>
      </w:r>
      <w:r>
        <w:rPr>
          <w:rFonts w:ascii="Helvetica" w:hAnsi="Helvetica"/>
        </w:rPr>
        <w:t xml:space="preserve">ChR </w:t>
      </w:r>
      <w:r w:rsidR="00B82AD2">
        <w:rPr>
          <w:rFonts w:ascii="Helvetica" w:hAnsi="Helvetica"/>
        </w:rPr>
        <w:t xml:space="preserve">parental sequences </w:t>
      </w:r>
      <w:r>
        <w:rPr>
          <w:rFonts w:ascii="Helvetica" w:hAnsi="Helvetica"/>
        </w:rPr>
        <w:t xml:space="preserve">each </w:t>
      </w:r>
      <w:r w:rsidR="00B82AD2">
        <w:rPr>
          <w:rFonts w:ascii="Helvetica" w:hAnsi="Helvetica"/>
        </w:rPr>
        <w:t xml:space="preserve">with less than </w:t>
      </w:r>
      <w:del w:id="21" w:author="Austin Rice" w:date="2016-04-28T13:44:00Z">
        <w:r w:rsidR="00B82AD2" w:rsidDel="006F1379">
          <w:rPr>
            <w:rFonts w:ascii="Helvetica" w:hAnsi="Helvetica"/>
          </w:rPr>
          <w:delText>50</w:delText>
        </w:r>
      </w:del>
      <w:ins w:id="22" w:author="Austin Rice" w:date="2016-04-28T13:44:00Z">
        <w:r w:rsidR="006F1379">
          <w:rPr>
            <w:rFonts w:ascii="Helvetica" w:hAnsi="Helvetica"/>
          </w:rPr>
          <w:t>5</w:t>
        </w:r>
      </w:ins>
      <w:ins w:id="23" w:author="Austin Rice" w:date="2016-04-28T16:04:00Z">
        <w:r w:rsidR="00C610F8">
          <w:rPr>
            <w:rFonts w:ascii="Helvetica" w:hAnsi="Helvetica"/>
          </w:rPr>
          <w:t>3</w:t>
        </w:r>
      </w:ins>
      <w:r w:rsidR="00B82AD2">
        <w:rPr>
          <w:rFonts w:ascii="Helvetica" w:hAnsi="Helvetica"/>
        </w:rPr>
        <w:t>% identity.</w:t>
      </w:r>
      <w:r>
        <w:rPr>
          <w:rFonts w:ascii="Helvetica" w:hAnsi="Helvetica"/>
        </w:rPr>
        <w:t xml:space="preserve"> </w:t>
      </w:r>
    </w:p>
    <w:p w14:paraId="56278C56" w14:textId="77777777" w:rsidR="000E206D" w:rsidRDefault="000E206D" w:rsidP="000E206D">
      <w:pPr>
        <w:jc w:val="both"/>
        <w:rPr>
          <w:rFonts w:ascii="Helvetica" w:hAnsi="Helvetica"/>
          <w:b/>
        </w:rPr>
      </w:pPr>
    </w:p>
    <w:p w14:paraId="12DD2C0B" w14:textId="77777777" w:rsidR="000E206D" w:rsidRPr="006F1379" w:rsidRDefault="000E206D" w:rsidP="000E206D">
      <w:pPr>
        <w:jc w:val="both"/>
        <w:rPr>
          <w:rFonts w:ascii="Helvetica" w:hAnsi="Helvetica"/>
          <w:b/>
          <w:i/>
        </w:rPr>
      </w:pPr>
      <w:r w:rsidRPr="006F1379">
        <w:rPr>
          <w:rFonts w:ascii="Helvetica" w:hAnsi="Helvetica"/>
          <w:b/>
          <w:i/>
        </w:rPr>
        <w:t>Results</w:t>
      </w:r>
    </w:p>
    <w:p w14:paraId="197D1C29" w14:textId="05590EB9" w:rsidR="000E206D" w:rsidRDefault="000E206D" w:rsidP="000E206D">
      <w:pPr>
        <w:pStyle w:val="ListParagraph"/>
        <w:numPr>
          <w:ilvl w:val="0"/>
          <w:numId w:val="9"/>
        </w:numPr>
        <w:jc w:val="both"/>
        <w:rPr>
          <w:rFonts w:ascii="Helvetica" w:hAnsi="Helvetica"/>
        </w:rPr>
      </w:pPr>
      <w:r>
        <w:rPr>
          <w:rFonts w:ascii="Helvetica" w:hAnsi="Helvetica"/>
        </w:rPr>
        <w:t>Parental analysis</w:t>
      </w:r>
      <w:r w:rsidR="000365CA">
        <w:rPr>
          <w:rFonts w:ascii="Helvetica" w:hAnsi="Helvetica"/>
        </w:rPr>
        <w:t xml:space="preserve"> </w:t>
      </w:r>
    </w:p>
    <w:p w14:paraId="52EA2412" w14:textId="125DAA9E" w:rsidR="00F02637" w:rsidRDefault="00F02637" w:rsidP="000E206D">
      <w:pPr>
        <w:pStyle w:val="ListParagraph"/>
        <w:numPr>
          <w:ilvl w:val="1"/>
          <w:numId w:val="9"/>
        </w:numPr>
        <w:jc w:val="both"/>
        <w:rPr>
          <w:rFonts w:ascii="Helvetica" w:hAnsi="Helvetica"/>
        </w:rPr>
      </w:pPr>
      <w:r>
        <w:rPr>
          <w:rFonts w:ascii="Helvetica" w:hAnsi="Helvetica"/>
        </w:rPr>
        <w:t>Selecting the parents.</w:t>
      </w:r>
    </w:p>
    <w:p w14:paraId="7B76A9D1" w14:textId="433580E4" w:rsidR="00F02637" w:rsidRPr="00F02637" w:rsidRDefault="00F02637" w:rsidP="000E206D">
      <w:pPr>
        <w:pStyle w:val="ListParagraph"/>
        <w:numPr>
          <w:ilvl w:val="1"/>
          <w:numId w:val="9"/>
        </w:numPr>
        <w:jc w:val="both"/>
        <w:rPr>
          <w:rFonts w:ascii="Helvetica" w:hAnsi="Helvetica"/>
        </w:rPr>
      </w:pPr>
      <w:r>
        <w:rPr>
          <w:rFonts w:ascii="Helvetica" w:hAnsi="Helvetica"/>
        </w:rPr>
        <w:t>Assay description</w:t>
      </w:r>
      <w:r w:rsidR="00CF16FC">
        <w:rPr>
          <w:rFonts w:ascii="Helvetica" w:hAnsi="Helvetica"/>
        </w:rPr>
        <w:t xml:space="preserve"> and placement of </w:t>
      </w:r>
      <w:r>
        <w:rPr>
          <w:rFonts w:ascii="Helvetica" w:hAnsi="Helvetica"/>
        </w:rPr>
        <w:t xml:space="preserve">the </w:t>
      </w:r>
      <w:proofErr w:type="spellStart"/>
      <w:r w:rsidR="00CF16FC">
        <w:rPr>
          <w:rFonts w:ascii="Helvetica" w:hAnsi="Helvetica"/>
        </w:rPr>
        <w:t>S</w:t>
      </w:r>
      <w:r>
        <w:rPr>
          <w:rFonts w:ascii="Helvetica" w:hAnsi="Helvetica"/>
        </w:rPr>
        <w:t>py</w:t>
      </w:r>
      <w:r w:rsidR="00CF16FC">
        <w:rPr>
          <w:rFonts w:ascii="Helvetica" w:hAnsi="Helvetica"/>
        </w:rPr>
        <w:t>T</w:t>
      </w:r>
      <w:r>
        <w:rPr>
          <w:rFonts w:ascii="Helvetica" w:hAnsi="Helvetica"/>
        </w:rPr>
        <w:t>ag</w:t>
      </w:r>
      <w:proofErr w:type="spellEnd"/>
      <w:r>
        <w:rPr>
          <w:rFonts w:ascii="Helvetica" w:hAnsi="Helvetica"/>
        </w:rPr>
        <w:t xml:space="preserve"> on parents.</w:t>
      </w:r>
    </w:p>
    <w:p w14:paraId="125CEF14" w14:textId="77777777" w:rsidR="00F02637" w:rsidRDefault="00F02637" w:rsidP="00F02637">
      <w:pPr>
        <w:pStyle w:val="ListParagraph"/>
        <w:numPr>
          <w:ilvl w:val="1"/>
          <w:numId w:val="9"/>
        </w:numPr>
        <w:jc w:val="both"/>
        <w:rPr>
          <w:rFonts w:ascii="Helvetica" w:hAnsi="Helvetica"/>
        </w:rPr>
      </w:pPr>
      <w:r w:rsidRPr="00335BB9">
        <w:rPr>
          <w:rFonts w:ascii="Helvetica" w:hAnsi="Helvetica"/>
        </w:rPr>
        <w:t>Collection of expression and localization data in 96-well plate</w:t>
      </w:r>
    </w:p>
    <w:p w14:paraId="016EE970" w14:textId="023179CD" w:rsidR="000E206D" w:rsidRPr="00335BB9" w:rsidRDefault="000E206D" w:rsidP="000E206D">
      <w:pPr>
        <w:pStyle w:val="ListParagraph"/>
        <w:numPr>
          <w:ilvl w:val="1"/>
          <w:numId w:val="9"/>
        </w:numPr>
        <w:jc w:val="both"/>
        <w:rPr>
          <w:rFonts w:ascii="Helvetica" w:hAnsi="Helvetica"/>
        </w:rPr>
      </w:pPr>
      <w:r w:rsidRPr="000E206D">
        <w:rPr>
          <w:rFonts w:ascii="Helvetica" w:hAnsi="Helvetica"/>
          <w:highlight w:val="cyan"/>
        </w:rPr>
        <w:t>Figure 2</w:t>
      </w:r>
      <w:r>
        <w:rPr>
          <w:rFonts w:ascii="Helvetica" w:hAnsi="Helvetica"/>
        </w:rPr>
        <w:t xml:space="preserve">: </w:t>
      </w:r>
      <w:r w:rsidRPr="00335BB9">
        <w:rPr>
          <w:rFonts w:ascii="Helvetica" w:hAnsi="Helvetica"/>
        </w:rPr>
        <w:t>Parent</w:t>
      </w:r>
      <w:r w:rsidR="0037657E">
        <w:rPr>
          <w:rFonts w:ascii="Helvetica" w:hAnsi="Helvetica"/>
        </w:rPr>
        <w:t>al</w:t>
      </w:r>
      <w:r w:rsidRPr="00335BB9">
        <w:rPr>
          <w:rFonts w:ascii="Helvetica" w:hAnsi="Helvetica"/>
        </w:rPr>
        <w:t xml:space="preserve"> </w:t>
      </w:r>
      <w:r w:rsidR="000365CA">
        <w:rPr>
          <w:rFonts w:ascii="Helvetica" w:hAnsi="Helvetica"/>
        </w:rPr>
        <w:t>analysis</w:t>
      </w:r>
    </w:p>
    <w:p w14:paraId="602F757F" w14:textId="5B1BA016" w:rsidR="002C303E" w:rsidRPr="00335BB9" w:rsidRDefault="002C303E" w:rsidP="002C303E">
      <w:pPr>
        <w:pStyle w:val="ListParagraph"/>
        <w:numPr>
          <w:ilvl w:val="1"/>
          <w:numId w:val="9"/>
        </w:numPr>
        <w:jc w:val="both"/>
        <w:rPr>
          <w:rFonts w:ascii="Helvetica" w:hAnsi="Helvetica"/>
        </w:rPr>
      </w:pPr>
      <w:proofErr w:type="spellStart"/>
      <w:r w:rsidRPr="006F1379">
        <w:rPr>
          <w:rFonts w:ascii="Helvetica" w:hAnsi="Helvetica"/>
          <w:highlight w:val="cyan"/>
        </w:rPr>
        <w:t>Supp</w:t>
      </w:r>
      <w:proofErr w:type="spellEnd"/>
      <w:r w:rsidRPr="006F1379">
        <w:rPr>
          <w:rFonts w:ascii="Helvetica" w:hAnsi="Helvetica"/>
          <w:highlight w:val="cyan"/>
        </w:rPr>
        <w:t xml:space="preserve"> Figure </w:t>
      </w:r>
      <w:commentRangeStart w:id="24"/>
      <w:ins w:id="25" w:author="Austin Rice" w:date="2016-04-28T13:44:00Z">
        <w:r>
          <w:rPr>
            <w:rFonts w:ascii="Helvetica" w:hAnsi="Helvetica"/>
            <w:highlight w:val="cyan"/>
          </w:rPr>
          <w:t>S</w:t>
        </w:r>
      </w:ins>
      <w:commentRangeEnd w:id="24"/>
      <w:ins w:id="26" w:author="Austin Rice" w:date="2016-04-28T13:52:00Z">
        <w:r>
          <w:rPr>
            <w:rStyle w:val="CommentReference"/>
          </w:rPr>
          <w:commentReference w:id="24"/>
        </w:r>
      </w:ins>
      <w:r w:rsidRPr="006F1379">
        <w:rPr>
          <w:rFonts w:ascii="Helvetica" w:hAnsi="Helvetica"/>
          <w:highlight w:val="cyan"/>
        </w:rPr>
        <w:t>1:</w:t>
      </w:r>
      <w:r>
        <w:rPr>
          <w:rFonts w:ascii="Helvetica" w:hAnsi="Helvetica"/>
        </w:rPr>
        <w:t xml:space="preserve"> </w:t>
      </w:r>
      <w:del w:id="28" w:author="Austin Rice" w:date="2016-04-28T17:52:00Z">
        <w:r w:rsidDel="002C303E">
          <w:rPr>
            <w:rFonts w:ascii="Helvetica" w:hAnsi="Helvetica"/>
          </w:rPr>
          <w:delText xml:space="preserve">Data </w:delText>
        </w:r>
      </w:del>
      <w:ins w:id="29" w:author="Austin Rice" w:date="2016-04-28T17:52:00Z">
        <w:r>
          <w:rPr>
            <w:rFonts w:ascii="Helvetica" w:hAnsi="Helvetica"/>
          </w:rPr>
          <w:t xml:space="preserve">Image </w:t>
        </w:r>
      </w:ins>
      <w:r>
        <w:rPr>
          <w:rFonts w:ascii="Helvetica" w:hAnsi="Helvetica"/>
        </w:rPr>
        <w:t xml:space="preserve">processing for </w:t>
      </w:r>
      <w:r w:rsidRPr="00335BB9">
        <w:rPr>
          <w:rFonts w:ascii="Helvetica" w:hAnsi="Helvetica"/>
        </w:rPr>
        <w:t>expression and localization</w:t>
      </w:r>
      <w:r>
        <w:rPr>
          <w:rFonts w:ascii="Helvetica" w:hAnsi="Helvetica"/>
        </w:rPr>
        <w:t xml:space="preserve"> data</w:t>
      </w:r>
    </w:p>
    <w:p w14:paraId="3195CE3B" w14:textId="24D36B52" w:rsidR="000E206D" w:rsidRDefault="000E206D" w:rsidP="000E206D">
      <w:pPr>
        <w:pStyle w:val="ListParagraph"/>
        <w:numPr>
          <w:ilvl w:val="1"/>
          <w:numId w:val="9"/>
        </w:numPr>
        <w:jc w:val="both"/>
        <w:rPr>
          <w:rFonts w:ascii="Helvetica" w:hAnsi="Helvetica"/>
        </w:rPr>
      </w:pPr>
      <w:r w:rsidRPr="00335BB9">
        <w:rPr>
          <w:rFonts w:ascii="Helvetica" w:hAnsi="Helvetica"/>
        </w:rPr>
        <w:t>Parents show distinct expression/localization levels</w:t>
      </w:r>
      <w:r w:rsidR="00F02637">
        <w:rPr>
          <w:rFonts w:ascii="Helvetica" w:hAnsi="Helvetica"/>
        </w:rPr>
        <w:t>.</w:t>
      </w:r>
    </w:p>
    <w:p w14:paraId="18B64DCD" w14:textId="5DC8E4F4" w:rsidR="00F02637" w:rsidRPr="00335BB9" w:rsidRDefault="00F02637" w:rsidP="000E206D">
      <w:pPr>
        <w:pStyle w:val="ListParagraph"/>
        <w:numPr>
          <w:ilvl w:val="1"/>
          <w:numId w:val="9"/>
        </w:numPr>
        <w:jc w:val="both"/>
        <w:rPr>
          <w:rFonts w:ascii="Helvetica" w:hAnsi="Helvetica"/>
        </w:rPr>
      </w:pPr>
      <w:r>
        <w:rPr>
          <w:rFonts w:ascii="Helvetica" w:hAnsi="Helvetica"/>
        </w:rPr>
        <w:t>Assay functions well</w:t>
      </w:r>
    </w:p>
    <w:p w14:paraId="5B1578EC" w14:textId="175D803A" w:rsidR="000E206D" w:rsidRPr="00335BB9" w:rsidRDefault="00602428" w:rsidP="000E206D">
      <w:pPr>
        <w:pStyle w:val="ListParagraph"/>
        <w:numPr>
          <w:ilvl w:val="0"/>
          <w:numId w:val="9"/>
        </w:numPr>
        <w:jc w:val="both"/>
        <w:rPr>
          <w:rFonts w:ascii="Helvetica" w:hAnsi="Helvetica"/>
        </w:rPr>
      </w:pPr>
      <w:r>
        <w:rPr>
          <w:rFonts w:ascii="Helvetica" w:hAnsi="Helvetica"/>
        </w:rPr>
        <w:t>Chimera analysis</w:t>
      </w:r>
    </w:p>
    <w:p w14:paraId="221A225D" w14:textId="6B3CA7A7" w:rsidR="000365CA" w:rsidRPr="000365CA" w:rsidRDefault="0037657E" w:rsidP="000E206D">
      <w:pPr>
        <w:pStyle w:val="ListParagraph"/>
        <w:numPr>
          <w:ilvl w:val="1"/>
          <w:numId w:val="9"/>
        </w:numPr>
        <w:jc w:val="both"/>
        <w:rPr>
          <w:rFonts w:ascii="Helvetica" w:hAnsi="Helvetica"/>
        </w:rPr>
      </w:pPr>
      <w:r>
        <w:rPr>
          <w:rFonts w:ascii="Helvetica" w:hAnsi="Helvetica"/>
        </w:rPr>
        <w:t>Description</w:t>
      </w:r>
      <w:r w:rsidR="000365CA">
        <w:rPr>
          <w:rFonts w:ascii="Helvetica" w:hAnsi="Helvetica"/>
        </w:rPr>
        <w:t xml:space="preserve"> of </w:t>
      </w:r>
      <w:r w:rsidR="000E54F9">
        <w:rPr>
          <w:rFonts w:ascii="Helvetica" w:hAnsi="Helvetica"/>
        </w:rPr>
        <w:t>l</w:t>
      </w:r>
      <w:r>
        <w:rPr>
          <w:rFonts w:ascii="Helvetica" w:hAnsi="Helvetica"/>
        </w:rPr>
        <w:t>ibrary design</w:t>
      </w:r>
    </w:p>
    <w:p w14:paraId="790CDE19" w14:textId="45950D71" w:rsidR="00602428" w:rsidRPr="0037657E" w:rsidRDefault="00602428" w:rsidP="0037657E">
      <w:pPr>
        <w:pStyle w:val="ListParagraph"/>
        <w:numPr>
          <w:ilvl w:val="1"/>
          <w:numId w:val="9"/>
        </w:numPr>
        <w:jc w:val="both"/>
        <w:rPr>
          <w:rFonts w:ascii="Helvetica" w:hAnsi="Helvetica"/>
        </w:rPr>
      </w:pPr>
      <w:r w:rsidRPr="00977780">
        <w:rPr>
          <w:rFonts w:ascii="Helvetica" w:hAnsi="Helvetica"/>
          <w:highlight w:val="cyan"/>
        </w:rPr>
        <w:t>Figure 3</w:t>
      </w:r>
      <w:r w:rsidR="0037657E">
        <w:rPr>
          <w:rFonts w:ascii="Helvetica" w:hAnsi="Helvetica"/>
        </w:rPr>
        <w:t xml:space="preserve">: </w:t>
      </w:r>
      <w:r w:rsidRPr="0037657E">
        <w:rPr>
          <w:rFonts w:ascii="Helvetica" w:hAnsi="Helvetica"/>
        </w:rPr>
        <w:t>Block locations on C1C2 structure</w:t>
      </w:r>
    </w:p>
    <w:p w14:paraId="3F9DA40B" w14:textId="1E054A20" w:rsidR="00602428" w:rsidRPr="00602428" w:rsidRDefault="00977780" w:rsidP="00977780">
      <w:pPr>
        <w:pStyle w:val="ListParagraph"/>
        <w:numPr>
          <w:ilvl w:val="1"/>
          <w:numId w:val="9"/>
        </w:numPr>
        <w:jc w:val="both"/>
        <w:rPr>
          <w:rFonts w:ascii="Helvetica" w:hAnsi="Helvetica"/>
        </w:rPr>
      </w:pPr>
      <w:proofErr w:type="spellStart"/>
      <w:r w:rsidRPr="00977780">
        <w:rPr>
          <w:rFonts w:ascii="Helvetica" w:hAnsi="Helvetica"/>
          <w:highlight w:val="cyan"/>
        </w:rPr>
        <w:t>Supp</w:t>
      </w:r>
      <w:proofErr w:type="spellEnd"/>
      <w:r w:rsidRPr="00977780">
        <w:rPr>
          <w:rFonts w:ascii="Helvetica" w:hAnsi="Helvetica"/>
          <w:highlight w:val="cyan"/>
        </w:rPr>
        <w:t xml:space="preserve"> Figure </w:t>
      </w:r>
      <w:r w:rsidR="00E373FF">
        <w:rPr>
          <w:rFonts w:ascii="Helvetica" w:hAnsi="Helvetica"/>
          <w:highlight w:val="cyan"/>
        </w:rPr>
        <w:t>S</w:t>
      </w:r>
      <w:r w:rsidR="009C7A07">
        <w:rPr>
          <w:rFonts w:ascii="Helvetica" w:hAnsi="Helvetica"/>
          <w:highlight w:val="cyan"/>
        </w:rPr>
        <w:t>2</w:t>
      </w:r>
      <w:r>
        <w:rPr>
          <w:rFonts w:ascii="Helvetica" w:hAnsi="Helvetica"/>
        </w:rPr>
        <w:t>: Alignment with 2</w:t>
      </w:r>
      <w:r w:rsidRPr="00977780">
        <w:rPr>
          <w:rFonts w:ascii="Helvetica" w:hAnsi="Helvetica"/>
          <w:vertAlign w:val="superscript"/>
        </w:rPr>
        <w:t>nd</w:t>
      </w:r>
      <w:r>
        <w:rPr>
          <w:rFonts w:ascii="Helvetica" w:hAnsi="Helvetica"/>
        </w:rPr>
        <w:t xml:space="preserve"> structure and color codes for 2 libraries</w:t>
      </w:r>
    </w:p>
    <w:p w14:paraId="76D34565" w14:textId="7AD60485" w:rsidR="000365CA" w:rsidRPr="00335BB9" w:rsidRDefault="000365CA" w:rsidP="000365CA">
      <w:pPr>
        <w:pStyle w:val="ListParagraph"/>
        <w:numPr>
          <w:ilvl w:val="1"/>
          <w:numId w:val="9"/>
        </w:numPr>
        <w:jc w:val="both"/>
        <w:rPr>
          <w:rFonts w:ascii="Helvetica" w:hAnsi="Helvetica"/>
        </w:rPr>
      </w:pPr>
      <w:r w:rsidRPr="00335BB9">
        <w:rPr>
          <w:rFonts w:ascii="Helvetica" w:hAnsi="Helvetica"/>
        </w:rPr>
        <w:t xml:space="preserve">Description of </w:t>
      </w:r>
      <w:r w:rsidR="0037657E">
        <w:rPr>
          <w:rFonts w:ascii="Helvetica" w:hAnsi="Helvetica"/>
        </w:rPr>
        <w:t>1</w:t>
      </w:r>
      <w:r w:rsidR="0037657E" w:rsidRPr="0037657E">
        <w:rPr>
          <w:rFonts w:ascii="Helvetica" w:hAnsi="Helvetica"/>
          <w:vertAlign w:val="superscript"/>
        </w:rPr>
        <w:t>st</w:t>
      </w:r>
      <w:r w:rsidR="0037657E">
        <w:rPr>
          <w:rFonts w:ascii="Helvetica" w:hAnsi="Helvetica"/>
        </w:rPr>
        <w:t xml:space="preserve"> generation test set, </w:t>
      </w:r>
      <w:r w:rsidRPr="00335BB9">
        <w:rPr>
          <w:rFonts w:ascii="Helvetica" w:hAnsi="Helvetica"/>
        </w:rPr>
        <w:t>data collection</w:t>
      </w:r>
      <w:r w:rsidR="0037657E">
        <w:rPr>
          <w:rFonts w:ascii="Helvetica" w:hAnsi="Helvetica"/>
        </w:rPr>
        <w:t>,</w:t>
      </w:r>
      <w:r w:rsidRPr="00335BB9">
        <w:rPr>
          <w:rFonts w:ascii="Helvetica" w:hAnsi="Helvetica"/>
        </w:rPr>
        <w:t xml:space="preserve"> and analysis</w:t>
      </w:r>
    </w:p>
    <w:p w14:paraId="59592CBF" w14:textId="78A0C8CB" w:rsidR="000365CA" w:rsidRDefault="000365CA" w:rsidP="000365CA">
      <w:pPr>
        <w:pStyle w:val="ListParagraph"/>
        <w:numPr>
          <w:ilvl w:val="1"/>
          <w:numId w:val="9"/>
        </w:numPr>
        <w:jc w:val="both"/>
        <w:rPr>
          <w:rFonts w:ascii="Helvetica" w:hAnsi="Helvetica"/>
        </w:rPr>
      </w:pPr>
      <w:proofErr w:type="spellStart"/>
      <w:r w:rsidRPr="00977780">
        <w:rPr>
          <w:rFonts w:ascii="Helvetica" w:hAnsi="Helvetica"/>
          <w:highlight w:val="cyan"/>
        </w:rPr>
        <w:t>Supp</w:t>
      </w:r>
      <w:proofErr w:type="spellEnd"/>
      <w:r w:rsidRPr="00977780">
        <w:rPr>
          <w:rFonts w:ascii="Helvetica" w:hAnsi="Helvetica"/>
          <w:highlight w:val="cyan"/>
        </w:rPr>
        <w:t xml:space="preserve"> Figure </w:t>
      </w:r>
      <w:r>
        <w:rPr>
          <w:rFonts w:ascii="Helvetica" w:hAnsi="Helvetica"/>
          <w:highlight w:val="cyan"/>
        </w:rPr>
        <w:t>S</w:t>
      </w:r>
      <w:r w:rsidR="009C7A07">
        <w:rPr>
          <w:rFonts w:ascii="Helvetica" w:hAnsi="Helvetica"/>
          <w:highlight w:val="cyan"/>
        </w:rPr>
        <w:t>3</w:t>
      </w:r>
      <w:r>
        <w:rPr>
          <w:rFonts w:ascii="Helvetica" w:hAnsi="Helvetica"/>
        </w:rPr>
        <w:t>: Example images from 96-well plate</w:t>
      </w:r>
    </w:p>
    <w:p w14:paraId="4D169106" w14:textId="5013BDA6" w:rsidR="000365CA" w:rsidDel="006032E3" w:rsidRDefault="000365CA" w:rsidP="000365CA">
      <w:pPr>
        <w:pStyle w:val="ListParagraph"/>
        <w:numPr>
          <w:ilvl w:val="2"/>
          <w:numId w:val="9"/>
        </w:numPr>
        <w:jc w:val="both"/>
        <w:rPr>
          <w:del w:id="30" w:author="Austin Rice" w:date="2016-04-28T13:49:00Z"/>
          <w:rFonts w:ascii="Helvetica" w:hAnsi="Helvetica"/>
        </w:rPr>
      </w:pPr>
      <w:commentRangeStart w:id="31"/>
      <w:del w:id="32" w:author="Austin Rice" w:date="2016-04-28T13:49:00Z">
        <w:r w:rsidDel="006032E3">
          <w:rPr>
            <w:rFonts w:ascii="Helvetica" w:hAnsi="Helvetica"/>
          </w:rPr>
          <w:delText>Shows image processing steps</w:delText>
        </w:r>
      </w:del>
      <w:commentRangeEnd w:id="31"/>
      <w:r w:rsidR="006032E3">
        <w:rPr>
          <w:rStyle w:val="CommentReference"/>
        </w:rPr>
        <w:commentReference w:id="31"/>
      </w:r>
    </w:p>
    <w:p w14:paraId="75C673C2" w14:textId="77777777" w:rsidR="000365CA" w:rsidRPr="006032E3" w:rsidRDefault="000365CA" w:rsidP="000365CA">
      <w:pPr>
        <w:pStyle w:val="ListParagraph"/>
        <w:numPr>
          <w:ilvl w:val="2"/>
          <w:numId w:val="9"/>
        </w:numPr>
        <w:jc w:val="both"/>
        <w:rPr>
          <w:rFonts w:ascii="Helvetica" w:hAnsi="Helvetica"/>
          <w:rPrChange w:id="33" w:author="Austin Rice" w:date="2016-04-28T13:49:00Z">
            <w:rPr>
              <w:rFonts w:ascii="Helvetica" w:hAnsi="Helvetica"/>
              <w:color w:val="FF0000"/>
            </w:rPr>
          </w:rPrChange>
        </w:rPr>
      </w:pPr>
      <w:r w:rsidRPr="006032E3">
        <w:rPr>
          <w:rFonts w:ascii="Helvetica" w:hAnsi="Helvetica"/>
          <w:rPrChange w:id="34" w:author="Austin Rice" w:date="2016-04-28T13:49:00Z">
            <w:rPr>
              <w:rFonts w:ascii="Helvetica" w:hAnsi="Helvetica"/>
              <w:color w:val="FF0000"/>
            </w:rPr>
          </w:rPrChange>
        </w:rPr>
        <w:t>Images of representative chimeras with three channels</w:t>
      </w:r>
    </w:p>
    <w:p w14:paraId="0DF86104" w14:textId="3BD3A6C7" w:rsidR="00FE23EE" w:rsidRDefault="00FE23EE" w:rsidP="000E206D">
      <w:pPr>
        <w:pStyle w:val="ListParagraph"/>
        <w:numPr>
          <w:ilvl w:val="1"/>
          <w:numId w:val="9"/>
        </w:numPr>
        <w:jc w:val="both"/>
        <w:rPr>
          <w:rFonts w:ascii="Helvetica" w:hAnsi="Helvetica"/>
        </w:rPr>
      </w:pPr>
      <w:r w:rsidRPr="00FE23EE">
        <w:rPr>
          <w:rFonts w:ascii="Helvetica" w:hAnsi="Helvetica"/>
          <w:highlight w:val="cyan"/>
        </w:rPr>
        <w:t>Figure</w:t>
      </w:r>
      <w:r w:rsidRPr="000E54F9">
        <w:rPr>
          <w:rFonts w:ascii="Helvetica" w:hAnsi="Helvetica"/>
          <w:highlight w:val="cyan"/>
        </w:rPr>
        <w:t xml:space="preserve"> </w:t>
      </w:r>
      <w:r w:rsidR="00602428" w:rsidRPr="006032E3">
        <w:rPr>
          <w:rFonts w:ascii="Helvetica" w:hAnsi="Helvetica"/>
          <w:highlight w:val="cyan"/>
        </w:rPr>
        <w:t>4</w:t>
      </w:r>
      <w:r>
        <w:rPr>
          <w:rFonts w:ascii="Helvetica" w:hAnsi="Helvetica"/>
        </w:rPr>
        <w:t xml:space="preserve">: </w:t>
      </w:r>
      <w:r w:rsidRPr="00335BB9">
        <w:rPr>
          <w:rFonts w:ascii="Helvetica" w:hAnsi="Helvetica"/>
        </w:rPr>
        <w:t>Assay data for Chimeras</w:t>
      </w:r>
    </w:p>
    <w:p w14:paraId="73D6EF20" w14:textId="18006682" w:rsidR="00FE23EE" w:rsidRDefault="00FE23EE" w:rsidP="00FE23EE">
      <w:pPr>
        <w:pStyle w:val="ListParagraph"/>
        <w:numPr>
          <w:ilvl w:val="2"/>
          <w:numId w:val="9"/>
        </w:numPr>
        <w:jc w:val="both"/>
        <w:rPr>
          <w:rFonts w:ascii="Helvetica" w:hAnsi="Helvetica"/>
        </w:rPr>
      </w:pPr>
      <w:r>
        <w:rPr>
          <w:rFonts w:ascii="Helvetica" w:hAnsi="Helvetica"/>
        </w:rPr>
        <w:t xml:space="preserve">Trends via </w:t>
      </w:r>
      <w:r w:rsidR="000365CA">
        <w:rPr>
          <w:rFonts w:ascii="Helvetica" w:hAnsi="Helvetica"/>
        </w:rPr>
        <w:t>sorted chimeras colored by block</w:t>
      </w:r>
    </w:p>
    <w:p w14:paraId="17A0A0C7" w14:textId="221115AE" w:rsidR="00FE23EE" w:rsidRDefault="000365CA" w:rsidP="00FE23EE">
      <w:pPr>
        <w:pStyle w:val="ListParagraph"/>
        <w:numPr>
          <w:ilvl w:val="2"/>
          <w:numId w:val="9"/>
        </w:numPr>
        <w:jc w:val="both"/>
        <w:rPr>
          <w:rFonts w:ascii="Helvetica" w:hAnsi="Helvetica"/>
        </w:rPr>
      </w:pPr>
      <w:r>
        <w:rPr>
          <w:rFonts w:ascii="Helvetica" w:hAnsi="Helvetica"/>
        </w:rPr>
        <w:t>Functional diversity shown</w:t>
      </w:r>
      <w:r w:rsidR="00FE23EE">
        <w:rPr>
          <w:rFonts w:ascii="Helvetica" w:hAnsi="Helvetica"/>
        </w:rPr>
        <w:t xml:space="preserve"> via histograms</w:t>
      </w:r>
      <w:r w:rsidR="00977780">
        <w:rPr>
          <w:rFonts w:ascii="Helvetica" w:hAnsi="Helvetica"/>
        </w:rPr>
        <w:tab/>
      </w:r>
    </w:p>
    <w:p w14:paraId="4F89665B" w14:textId="34635D5A" w:rsidR="00FE23EE" w:rsidRDefault="006032E3" w:rsidP="00FE23EE">
      <w:pPr>
        <w:pStyle w:val="ListParagraph"/>
        <w:numPr>
          <w:ilvl w:val="1"/>
          <w:numId w:val="9"/>
        </w:numPr>
        <w:jc w:val="both"/>
        <w:rPr>
          <w:rFonts w:ascii="Helvetica" w:hAnsi="Helvetica"/>
        </w:rPr>
      </w:pPr>
      <w:proofErr w:type="spellStart"/>
      <w:ins w:id="35" w:author="Austin Rice" w:date="2016-04-28T13:51:00Z">
        <w:r>
          <w:rPr>
            <w:rFonts w:ascii="Helvetica" w:hAnsi="Helvetica"/>
            <w:highlight w:val="cyan"/>
          </w:rPr>
          <w:t>Supp</w:t>
        </w:r>
        <w:proofErr w:type="spellEnd"/>
        <w:r>
          <w:rPr>
            <w:rFonts w:ascii="Helvetica" w:hAnsi="Helvetica"/>
            <w:highlight w:val="cyan"/>
          </w:rPr>
          <w:t xml:space="preserve"> </w:t>
        </w:r>
      </w:ins>
      <w:commentRangeStart w:id="36"/>
      <w:r w:rsidR="00FE23EE" w:rsidRPr="00FE23EE">
        <w:rPr>
          <w:rFonts w:ascii="Helvetica" w:hAnsi="Helvetica"/>
          <w:highlight w:val="cyan"/>
        </w:rPr>
        <w:t xml:space="preserve">Table </w:t>
      </w:r>
      <w:ins w:id="37" w:author="Austin Rice" w:date="2016-04-28T13:51:00Z">
        <w:r>
          <w:rPr>
            <w:rFonts w:ascii="Helvetica" w:hAnsi="Helvetica"/>
            <w:highlight w:val="cyan"/>
          </w:rPr>
          <w:t>S</w:t>
        </w:r>
      </w:ins>
      <w:r w:rsidR="00FE23EE" w:rsidRPr="00FE23EE">
        <w:rPr>
          <w:rFonts w:ascii="Helvetica" w:hAnsi="Helvetica"/>
          <w:highlight w:val="cyan"/>
        </w:rPr>
        <w:t>1</w:t>
      </w:r>
      <w:commentRangeEnd w:id="36"/>
      <w:r>
        <w:rPr>
          <w:rStyle w:val="CommentReference"/>
        </w:rPr>
        <w:commentReference w:id="36"/>
      </w:r>
      <w:r w:rsidR="00FE23EE">
        <w:rPr>
          <w:rFonts w:ascii="Helvetica" w:hAnsi="Helvetica"/>
        </w:rPr>
        <w:t>. 1</w:t>
      </w:r>
      <w:r w:rsidR="00FE23EE" w:rsidRPr="00FE23EE">
        <w:rPr>
          <w:rFonts w:ascii="Helvetica" w:hAnsi="Helvetica"/>
          <w:vertAlign w:val="superscript"/>
        </w:rPr>
        <w:t>st</w:t>
      </w:r>
      <w:r w:rsidR="00FE23EE">
        <w:rPr>
          <w:rFonts w:ascii="Helvetica" w:hAnsi="Helvetica"/>
        </w:rPr>
        <w:t xml:space="preserve"> generation Chimera data</w:t>
      </w:r>
    </w:p>
    <w:p w14:paraId="0E227BFC" w14:textId="77777777" w:rsidR="00A617D5" w:rsidRDefault="00FE23EE" w:rsidP="00FE23EE">
      <w:pPr>
        <w:pStyle w:val="ListParagraph"/>
        <w:numPr>
          <w:ilvl w:val="2"/>
          <w:numId w:val="9"/>
        </w:numPr>
        <w:jc w:val="both"/>
        <w:rPr>
          <w:rFonts w:ascii="Helvetica" w:hAnsi="Helvetica"/>
        </w:rPr>
      </w:pPr>
      <w:r>
        <w:rPr>
          <w:rFonts w:ascii="Helvetica" w:hAnsi="Helvetica"/>
        </w:rPr>
        <w:t>Library; ID; block code;</w:t>
      </w:r>
      <w:r w:rsidR="00DE5700">
        <w:rPr>
          <w:rFonts w:ascii="Helvetica" w:hAnsi="Helvetica"/>
        </w:rPr>
        <w:t xml:space="preserve"> E; mutations;</w:t>
      </w:r>
    </w:p>
    <w:p w14:paraId="367620D9" w14:textId="438D33DB" w:rsidR="00FE23EE" w:rsidRPr="00FE23EE" w:rsidRDefault="000E54F9" w:rsidP="00FE23EE">
      <w:pPr>
        <w:pStyle w:val="ListParagraph"/>
        <w:numPr>
          <w:ilvl w:val="2"/>
          <w:numId w:val="9"/>
        </w:numPr>
        <w:jc w:val="both"/>
        <w:rPr>
          <w:rFonts w:ascii="Helvetica" w:hAnsi="Helvetica"/>
        </w:rPr>
      </w:pPr>
      <w:r>
        <w:rPr>
          <w:rFonts w:ascii="Helvetica" w:hAnsi="Helvetica"/>
        </w:rPr>
        <w:t>M</w:t>
      </w:r>
      <w:r w:rsidR="00A617D5">
        <w:rPr>
          <w:rFonts w:ascii="Helvetica" w:hAnsi="Helvetica"/>
        </w:rPr>
        <w:t xml:space="preserve">easured values of </w:t>
      </w:r>
      <w:r w:rsidR="00FE23EE">
        <w:rPr>
          <w:rFonts w:ascii="Helvetica" w:hAnsi="Helvetica"/>
        </w:rPr>
        <w:t xml:space="preserve">expression; localization; localization </w:t>
      </w:r>
      <w:r>
        <w:rPr>
          <w:rFonts w:ascii="Helvetica" w:hAnsi="Helvetica"/>
        </w:rPr>
        <w:t>efficiency</w:t>
      </w:r>
    </w:p>
    <w:p w14:paraId="0C283AD0" w14:textId="2FF5A4DF" w:rsidR="000E206D" w:rsidRPr="00335BB9" w:rsidRDefault="000E206D" w:rsidP="000E206D">
      <w:pPr>
        <w:pStyle w:val="ListParagraph"/>
        <w:numPr>
          <w:ilvl w:val="1"/>
          <w:numId w:val="9"/>
        </w:numPr>
        <w:jc w:val="both"/>
        <w:rPr>
          <w:rFonts w:ascii="Helvetica" w:hAnsi="Helvetica"/>
        </w:rPr>
      </w:pPr>
      <w:r w:rsidRPr="00335BB9">
        <w:rPr>
          <w:rFonts w:ascii="Helvetica" w:hAnsi="Helvetica"/>
        </w:rPr>
        <w:t>65% express and localize</w:t>
      </w:r>
      <w:r w:rsidR="00FE23EE">
        <w:rPr>
          <w:rFonts w:ascii="Helvetica" w:hAnsi="Helvetica"/>
        </w:rPr>
        <w:t xml:space="preserve"> above threshold</w:t>
      </w:r>
    </w:p>
    <w:p w14:paraId="7E650112" w14:textId="21B48B55" w:rsidR="000E206D" w:rsidRPr="00335BB9" w:rsidRDefault="000E206D" w:rsidP="000E206D">
      <w:pPr>
        <w:pStyle w:val="ListParagraph"/>
        <w:numPr>
          <w:ilvl w:val="0"/>
          <w:numId w:val="9"/>
        </w:numPr>
        <w:jc w:val="both"/>
        <w:rPr>
          <w:rFonts w:ascii="Helvetica" w:hAnsi="Helvetica"/>
        </w:rPr>
      </w:pPr>
      <w:r w:rsidRPr="00335BB9">
        <w:rPr>
          <w:rFonts w:ascii="Helvetica" w:hAnsi="Helvetica"/>
        </w:rPr>
        <w:t xml:space="preserve">Model </w:t>
      </w:r>
      <w:r w:rsidR="00FE23EE">
        <w:rPr>
          <w:rFonts w:ascii="Helvetica" w:hAnsi="Helvetica"/>
        </w:rPr>
        <w:t>building</w:t>
      </w:r>
      <w:r w:rsidRPr="00335BB9">
        <w:rPr>
          <w:rFonts w:ascii="Helvetica" w:hAnsi="Helvetica"/>
        </w:rPr>
        <w:t xml:space="preserve"> and validation</w:t>
      </w:r>
    </w:p>
    <w:p w14:paraId="72466959" w14:textId="708E65C3" w:rsidR="00FE23EE" w:rsidRDefault="00FE23EE" w:rsidP="000E206D">
      <w:pPr>
        <w:pStyle w:val="ListParagraph"/>
        <w:numPr>
          <w:ilvl w:val="1"/>
          <w:numId w:val="9"/>
        </w:numPr>
        <w:jc w:val="both"/>
        <w:rPr>
          <w:rFonts w:ascii="Helvetica" w:hAnsi="Helvetica"/>
        </w:rPr>
      </w:pPr>
      <w:r>
        <w:rPr>
          <w:rFonts w:ascii="Helvetica" w:hAnsi="Helvetica"/>
        </w:rPr>
        <w:t>Linear regression models</w:t>
      </w:r>
    </w:p>
    <w:p w14:paraId="7E61649C" w14:textId="774A7033" w:rsidR="00977780" w:rsidRDefault="007F7AAF" w:rsidP="00FE23EE">
      <w:pPr>
        <w:pStyle w:val="ListParagraph"/>
        <w:numPr>
          <w:ilvl w:val="2"/>
          <w:numId w:val="9"/>
        </w:numPr>
        <w:jc w:val="both"/>
        <w:rPr>
          <w:rFonts w:ascii="Helvetica" w:hAnsi="Helvetica"/>
        </w:rPr>
      </w:pPr>
      <w:proofErr w:type="spellStart"/>
      <w:r>
        <w:rPr>
          <w:rFonts w:ascii="Helvetica" w:hAnsi="Helvetica"/>
          <w:highlight w:val="cyan"/>
        </w:rPr>
        <w:t>Supp</w:t>
      </w:r>
      <w:proofErr w:type="spellEnd"/>
      <w:r>
        <w:rPr>
          <w:rFonts w:ascii="Helvetica" w:hAnsi="Helvetica"/>
          <w:highlight w:val="cyan"/>
        </w:rPr>
        <w:t xml:space="preserve"> Table </w:t>
      </w:r>
      <w:del w:id="38" w:author="Austin Rice" w:date="2016-04-28T13:51:00Z">
        <w:r w:rsidDel="006032E3">
          <w:rPr>
            <w:rFonts w:ascii="Helvetica" w:hAnsi="Helvetica"/>
            <w:highlight w:val="cyan"/>
          </w:rPr>
          <w:delText>S</w:delText>
        </w:r>
        <w:r w:rsidR="000E54F9" w:rsidDel="006032E3">
          <w:rPr>
            <w:rFonts w:ascii="Helvetica" w:hAnsi="Helvetica"/>
            <w:highlight w:val="cyan"/>
          </w:rPr>
          <w:delText>1</w:delText>
        </w:r>
      </w:del>
      <w:ins w:id="39" w:author="Austin Rice" w:date="2016-04-28T13:51:00Z">
        <w:r w:rsidR="006032E3">
          <w:rPr>
            <w:rFonts w:ascii="Helvetica" w:hAnsi="Helvetica"/>
            <w:highlight w:val="cyan"/>
          </w:rPr>
          <w:t>S2</w:t>
        </w:r>
      </w:ins>
      <w:r w:rsidR="00977780" w:rsidRPr="00FE23EE">
        <w:rPr>
          <w:rFonts w:ascii="Helvetica" w:hAnsi="Helvetica"/>
          <w:highlight w:val="cyan"/>
        </w:rPr>
        <w:t>.</w:t>
      </w:r>
      <w:r w:rsidR="00977780">
        <w:rPr>
          <w:rFonts w:ascii="Helvetica" w:hAnsi="Helvetica"/>
        </w:rPr>
        <w:t xml:space="preserve"> </w:t>
      </w:r>
      <w:r>
        <w:rPr>
          <w:rFonts w:ascii="Helvetica" w:hAnsi="Helvetica"/>
        </w:rPr>
        <w:t>Predictive quality of alternative models</w:t>
      </w:r>
      <w:r w:rsidR="00977780">
        <w:rPr>
          <w:rFonts w:ascii="Helvetica" w:hAnsi="Helvetica"/>
        </w:rPr>
        <w:t xml:space="preserve"> </w:t>
      </w:r>
    </w:p>
    <w:p w14:paraId="6D2983CB" w14:textId="7F7854A7" w:rsidR="00977780" w:rsidRDefault="00FE23EE" w:rsidP="00977780">
      <w:pPr>
        <w:pStyle w:val="ListParagraph"/>
        <w:numPr>
          <w:ilvl w:val="3"/>
          <w:numId w:val="9"/>
        </w:numPr>
        <w:jc w:val="both"/>
        <w:rPr>
          <w:rFonts w:ascii="Helvetica" w:hAnsi="Helvetica"/>
        </w:rPr>
      </w:pPr>
      <w:r>
        <w:rPr>
          <w:rFonts w:ascii="Helvetica" w:hAnsi="Helvetica"/>
        </w:rPr>
        <w:t xml:space="preserve">For </w:t>
      </w:r>
      <w:r w:rsidRPr="007F7AAF">
        <w:rPr>
          <w:rFonts w:ascii="Helvetica" w:hAnsi="Helvetica"/>
        </w:rPr>
        <w:t xml:space="preserve">each block </w:t>
      </w:r>
      <w:r w:rsidR="00977780" w:rsidRPr="007F7AAF">
        <w:rPr>
          <w:rFonts w:ascii="Helvetica" w:hAnsi="Helvetica"/>
        </w:rPr>
        <w:t>and</w:t>
      </w:r>
      <w:r>
        <w:rPr>
          <w:rFonts w:ascii="Helvetica" w:hAnsi="Helvetica"/>
        </w:rPr>
        <w:t xml:space="preserve"> all</w:t>
      </w:r>
      <w:r w:rsidR="0037657E">
        <w:rPr>
          <w:rFonts w:ascii="Helvetica" w:hAnsi="Helvetica"/>
        </w:rPr>
        <w:t xml:space="preserve"> blocks</w:t>
      </w:r>
      <w:r>
        <w:rPr>
          <w:rFonts w:ascii="Helvetica" w:hAnsi="Helvetica"/>
        </w:rPr>
        <w:t xml:space="preserve"> together</w:t>
      </w:r>
    </w:p>
    <w:p w14:paraId="01E0AAB3" w14:textId="02391AB3" w:rsidR="00FE23EE" w:rsidRDefault="00FE23EE" w:rsidP="00FE23EE">
      <w:pPr>
        <w:pStyle w:val="ListParagraph"/>
        <w:numPr>
          <w:ilvl w:val="2"/>
          <w:numId w:val="9"/>
        </w:numPr>
        <w:jc w:val="both"/>
        <w:rPr>
          <w:rFonts w:ascii="Helvetica" w:hAnsi="Helvetica"/>
        </w:rPr>
      </w:pPr>
      <w:r>
        <w:rPr>
          <w:rFonts w:ascii="Helvetica" w:hAnsi="Helvetica"/>
        </w:rPr>
        <w:t>Not good enough</w:t>
      </w:r>
    </w:p>
    <w:p w14:paraId="2F14FD73" w14:textId="77777777" w:rsidR="00A0657A" w:rsidRPr="00A0657A" w:rsidRDefault="00A0657A" w:rsidP="00A0657A">
      <w:pPr>
        <w:pStyle w:val="ListParagraph"/>
        <w:numPr>
          <w:ilvl w:val="1"/>
          <w:numId w:val="9"/>
        </w:numPr>
        <w:rPr>
          <w:rFonts w:ascii="Helvetica" w:hAnsi="Helvetica"/>
          <w:color w:val="FF0000"/>
        </w:rPr>
      </w:pPr>
      <w:r w:rsidRPr="00A0657A">
        <w:rPr>
          <w:rFonts w:ascii="Helvetica" w:hAnsi="Helvetica"/>
          <w:color w:val="FF0000"/>
        </w:rPr>
        <w:t>Lasso model</w:t>
      </w:r>
    </w:p>
    <w:p w14:paraId="534BEC2F" w14:textId="138DB195" w:rsidR="00A0657A" w:rsidRPr="00A0657A" w:rsidRDefault="00A0657A" w:rsidP="00A0657A">
      <w:pPr>
        <w:pStyle w:val="ListParagraph"/>
        <w:numPr>
          <w:ilvl w:val="2"/>
          <w:numId w:val="9"/>
        </w:numPr>
        <w:rPr>
          <w:rFonts w:ascii="Helvetica" w:hAnsi="Helvetica"/>
          <w:color w:val="FF0000"/>
        </w:rPr>
      </w:pPr>
      <w:r w:rsidRPr="00A0657A">
        <w:rPr>
          <w:rFonts w:ascii="Helvetica" w:hAnsi="Helvetica"/>
          <w:color w:val="FF0000"/>
        </w:rPr>
        <w:t>To identify regions of interest for possible sequence determinates of localization/localization eff.</w:t>
      </w:r>
      <w:r>
        <w:rPr>
          <w:rFonts w:ascii="Helvetica" w:hAnsi="Helvetica"/>
          <w:color w:val="FF0000"/>
        </w:rPr>
        <w:t xml:space="preserve"> Not expecting it to be as good as GPM.</w:t>
      </w:r>
    </w:p>
    <w:p w14:paraId="22B0A4E3" w14:textId="77777777" w:rsidR="00A0657A" w:rsidRPr="00A0657A" w:rsidRDefault="00A0657A" w:rsidP="00A0657A">
      <w:pPr>
        <w:pStyle w:val="ListParagraph"/>
        <w:numPr>
          <w:ilvl w:val="2"/>
          <w:numId w:val="9"/>
        </w:numPr>
        <w:rPr>
          <w:rFonts w:ascii="Helvetica" w:hAnsi="Helvetica"/>
          <w:color w:val="FF0000"/>
        </w:rPr>
      </w:pPr>
      <w:r w:rsidRPr="00A0657A">
        <w:rPr>
          <w:rFonts w:ascii="Helvetica" w:hAnsi="Helvetica"/>
          <w:color w:val="FF0000"/>
        </w:rPr>
        <w:t>Model building</w:t>
      </w:r>
    </w:p>
    <w:p w14:paraId="6DB25BD3" w14:textId="007969AC" w:rsidR="00A0657A" w:rsidRPr="00A0657A" w:rsidRDefault="00A0657A" w:rsidP="00A0657A">
      <w:pPr>
        <w:pStyle w:val="ListParagraph"/>
        <w:numPr>
          <w:ilvl w:val="3"/>
          <w:numId w:val="9"/>
        </w:numPr>
        <w:jc w:val="both"/>
        <w:rPr>
          <w:rFonts w:ascii="Helvetica" w:hAnsi="Helvetica"/>
          <w:color w:val="FF0000"/>
        </w:rPr>
      </w:pPr>
      <w:r w:rsidRPr="00A0657A">
        <w:rPr>
          <w:rFonts w:ascii="Helvetica" w:hAnsi="Helvetica"/>
          <w:color w:val="FF0000"/>
        </w:rPr>
        <w:t xml:space="preserve">About 5,000 parameters can be compressed into 400 that do not </w:t>
      </w:r>
      <w:proofErr w:type="spellStart"/>
      <w:r w:rsidRPr="00A0657A">
        <w:rPr>
          <w:rFonts w:ascii="Helvetica" w:hAnsi="Helvetica"/>
          <w:color w:val="FF0000"/>
        </w:rPr>
        <w:t>covary</w:t>
      </w:r>
      <w:proofErr w:type="spellEnd"/>
      <w:r w:rsidRPr="00A0657A">
        <w:rPr>
          <w:rFonts w:ascii="Helvetica" w:hAnsi="Helvetica"/>
          <w:color w:val="FF0000"/>
        </w:rPr>
        <w:t xml:space="preserve">. </w:t>
      </w:r>
    </w:p>
    <w:p w14:paraId="6E7992CE" w14:textId="77777777" w:rsidR="00A0657A" w:rsidRPr="00A0657A" w:rsidRDefault="00A0657A" w:rsidP="00A0657A">
      <w:pPr>
        <w:pStyle w:val="ListParagraph"/>
        <w:numPr>
          <w:ilvl w:val="3"/>
          <w:numId w:val="9"/>
        </w:numPr>
        <w:jc w:val="both"/>
        <w:rPr>
          <w:rFonts w:ascii="Helvetica" w:hAnsi="Helvetica"/>
          <w:color w:val="FF0000"/>
        </w:rPr>
      </w:pPr>
      <w:r w:rsidRPr="00A0657A">
        <w:rPr>
          <w:rFonts w:ascii="Helvetica" w:hAnsi="Helvetica"/>
          <w:color w:val="FF0000"/>
        </w:rPr>
        <w:t>About 24 of these have non-zero weighting.</w:t>
      </w:r>
    </w:p>
    <w:p w14:paraId="03E702A2" w14:textId="77777777" w:rsidR="000E206D" w:rsidRPr="00335BB9" w:rsidRDefault="000E206D" w:rsidP="000E206D">
      <w:pPr>
        <w:pStyle w:val="ListParagraph"/>
        <w:numPr>
          <w:ilvl w:val="1"/>
          <w:numId w:val="9"/>
        </w:numPr>
        <w:jc w:val="both"/>
        <w:rPr>
          <w:rFonts w:ascii="Helvetica" w:hAnsi="Helvetica"/>
        </w:rPr>
      </w:pPr>
      <w:r w:rsidRPr="00335BB9">
        <w:rPr>
          <w:rFonts w:ascii="Helvetica" w:hAnsi="Helvetica"/>
        </w:rPr>
        <w:t>GP Model details</w:t>
      </w:r>
    </w:p>
    <w:p w14:paraId="121FB0DD" w14:textId="5DBAF96C" w:rsidR="00DE5700" w:rsidRPr="00DE5700" w:rsidRDefault="00DE5700" w:rsidP="00DE5700">
      <w:pPr>
        <w:pStyle w:val="ListParagraph"/>
        <w:numPr>
          <w:ilvl w:val="2"/>
          <w:numId w:val="9"/>
        </w:numPr>
        <w:jc w:val="both"/>
        <w:rPr>
          <w:rFonts w:ascii="Helvetica" w:hAnsi="Helvetica"/>
        </w:rPr>
      </w:pPr>
      <w:r>
        <w:rPr>
          <w:rFonts w:ascii="Helvetica" w:hAnsi="Helvetica"/>
        </w:rPr>
        <w:t>GPM benefits</w:t>
      </w:r>
    </w:p>
    <w:p w14:paraId="626209A1" w14:textId="4C8B4A1B" w:rsidR="00DE5700" w:rsidRDefault="00DE5700" w:rsidP="00DE5700">
      <w:pPr>
        <w:pStyle w:val="ListParagraph"/>
        <w:numPr>
          <w:ilvl w:val="3"/>
          <w:numId w:val="9"/>
        </w:numPr>
        <w:jc w:val="both"/>
        <w:rPr>
          <w:rFonts w:ascii="Helvetica" w:hAnsi="Helvetica"/>
        </w:rPr>
      </w:pPr>
      <w:r>
        <w:rPr>
          <w:rFonts w:ascii="Helvetica" w:hAnsi="Helvetica"/>
        </w:rPr>
        <w:t>Combine</w:t>
      </w:r>
      <w:r w:rsidR="008713BC">
        <w:rPr>
          <w:rFonts w:ascii="Helvetica" w:hAnsi="Helvetica"/>
        </w:rPr>
        <w:t>s</w:t>
      </w:r>
      <w:r>
        <w:rPr>
          <w:rFonts w:ascii="Helvetica" w:hAnsi="Helvetica"/>
        </w:rPr>
        <w:t xml:space="preserve"> data from both libraries </w:t>
      </w:r>
    </w:p>
    <w:p w14:paraId="505CB454" w14:textId="22F4C90C" w:rsidR="000E206D" w:rsidRDefault="000E206D" w:rsidP="00DE5700">
      <w:pPr>
        <w:pStyle w:val="ListParagraph"/>
        <w:numPr>
          <w:ilvl w:val="3"/>
          <w:numId w:val="9"/>
        </w:numPr>
        <w:jc w:val="both"/>
        <w:rPr>
          <w:rFonts w:ascii="Helvetica" w:hAnsi="Helvetica"/>
        </w:rPr>
      </w:pPr>
      <w:del w:id="40" w:author="Austin Rice" w:date="2016-04-28T13:51:00Z">
        <w:r w:rsidRPr="00335BB9" w:rsidDel="006032E3">
          <w:rPr>
            <w:rFonts w:ascii="Helvetica" w:hAnsi="Helvetica"/>
          </w:rPr>
          <w:delText>take</w:delText>
        </w:r>
        <w:r w:rsidR="00E373FF" w:rsidDel="006032E3">
          <w:rPr>
            <w:rFonts w:ascii="Helvetica" w:hAnsi="Helvetica"/>
          </w:rPr>
          <w:delText>s</w:delText>
        </w:r>
        <w:r w:rsidRPr="00335BB9" w:rsidDel="006032E3">
          <w:rPr>
            <w:rFonts w:ascii="Helvetica" w:hAnsi="Helvetica"/>
          </w:rPr>
          <w:delText xml:space="preserve"> </w:delText>
        </w:r>
      </w:del>
      <w:ins w:id="41" w:author="Austin Rice" w:date="2016-04-28T13:51:00Z">
        <w:r w:rsidR="006032E3">
          <w:rPr>
            <w:rFonts w:ascii="Helvetica" w:hAnsi="Helvetica"/>
          </w:rPr>
          <w:t>T</w:t>
        </w:r>
        <w:r w:rsidR="006032E3" w:rsidRPr="00335BB9">
          <w:rPr>
            <w:rFonts w:ascii="Helvetica" w:hAnsi="Helvetica"/>
          </w:rPr>
          <w:t>ake</w:t>
        </w:r>
        <w:r w:rsidR="006032E3">
          <w:rPr>
            <w:rFonts w:ascii="Helvetica" w:hAnsi="Helvetica"/>
          </w:rPr>
          <w:t>s</w:t>
        </w:r>
        <w:r w:rsidR="006032E3" w:rsidRPr="00335BB9">
          <w:rPr>
            <w:rFonts w:ascii="Helvetica" w:hAnsi="Helvetica"/>
          </w:rPr>
          <w:t xml:space="preserve"> </w:t>
        </w:r>
      </w:ins>
      <w:r w:rsidRPr="00335BB9">
        <w:rPr>
          <w:rFonts w:ascii="Helvetica" w:hAnsi="Helvetica"/>
        </w:rPr>
        <w:t>cooperative effects into account</w:t>
      </w:r>
    </w:p>
    <w:p w14:paraId="63C1EC70" w14:textId="194BFF61" w:rsidR="00FE23EE" w:rsidRPr="00335BB9" w:rsidRDefault="000C7457" w:rsidP="00DE5700">
      <w:pPr>
        <w:pStyle w:val="ListParagraph"/>
        <w:numPr>
          <w:ilvl w:val="3"/>
          <w:numId w:val="9"/>
        </w:numPr>
        <w:jc w:val="both"/>
        <w:rPr>
          <w:rFonts w:ascii="Helvetica" w:hAnsi="Helvetica"/>
        </w:rPr>
      </w:pPr>
      <w:proofErr w:type="spellStart"/>
      <w:r w:rsidRPr="000C7457">
        <w:rPr>
          <w:rFonts w:ascii="Helvetica" w:hAnsi="Helvetica"/>
          <w:highlight w:val="cyan"/>
        </w:rPr>
        <w:t>Supp</w:t>
      </w:r>
      <w:proofErr w:type="spellEnd"/>
      <w:r w:rsidRPr="000C7457">
        <w:rPr>
          <w:rFonts w:ascii="Helvetica" w:hAnsi="Helvetica"/>
          <w:highlight w:val="cyan"/>
        </w:rPr>
        <w:t xml:space="preserve"> Figure </w:t>
      </w:r>
      <w:ins w:id="42" w:author="Austin Rice" w:date="2016-04-28T13:51:00Z">
        <w:r w:rsidR="006032E3">
          <w:rPr>
            <w:rFonts w:ascii="Helvetica" w:hAnsi="Helvetica"/>
            <w:highlight w:val="cyan"/>
          </w:rPr>
          <w:t>S</w:t>
        </w:r>
      </w:ins>
      <w:r w:rsidR="009C7A07">
        <w:rPr>
          <w:rFonts w:ascii="Helvetica" w:hAnsi="Helvetica"/>
          <w:highlight w:val="cyan"/>
        </w:rPr>
        <w:t>4</w:t>
      </w:r>
      <w:r>
        <w:rPr>
          <w:rFonts w:ascii="Helvetica" w:hAnsi="Helvetica"/>
        </w:rPr>
        <w:t xml:space="preserve">. Visualization of contacts and kernel development </w:t>
      </w:r>
      <w:del w:id="43" w:author="Austin Rice" w:date="2016-04-28T13:52:00Z">
        <w:r w:rsidRPr="008713BC" w:rsidDel="006032E3">
          <w:rPr>
            <w:rFonts w:ascii="Helvetica" w:hAnsi="Helvetica"/>
            <w:color w:val="FF0000"/>
          </w:rPr>
          <w:delText>(similar to Phil’s PNAS figure)</w:delText>
        </w:r>
      </w:del>
    </w:p>
    <w:p w14:paraId="0F7ECC31" w14:textId="77777777" w:rsidR="000E206D" w:rsidRPr="00335BB9" w:rsidRDefault="000E206D" w:rsidP="000E206D">
      <w:pPr>
        <w:pStyle w:val="ListParagraph"/>
        <w:numPr>
          <w:ilvl w:val="2"/>
          <w:numId w:val="9"/>
        </w:numPr>
        <w:jc w:val="both"/>
        <w:rPr>
          <w:rFonts w:ascii="Helvetica" w:hAnsi="Helvetica"/>
        </w:rPr>
      </w:pPr>
      <w:r w:rsidRPr="00335BB9">
        <w:rPr>
          <w:rFonts w:ascii="Helvetica" w:hAnsi="Helvetica"/>
        </w:rPr>
        <w:t>Model development for classification and linear regression</w:t>
      </w:r>
    </w:p>
    <w:p w14:paraId="0E6C26D5" w14:textId="77777777" w:rsidR="000E206D" w:rsidRDefault="000E206D" w:rsidP="000E206D">
      <w:pPr>
        <w:pStyle w:val="ListParagraph"/>
        <w:numPr>
          <w:ilvl w:val="2"/>
          <w:numId w:val="9"/>
        </w:numPr>
        <w:jc w:val="both"/>
        <w:rPr>
          <w:rFonts w:ascii="Helvetica" w:hAnsi="Helvetica"/>
        </w:rPr>
      </w:pPr>
      <w:r w:rsidRPr="00335BB9">
        <w:rPr>
          <w:rFonts w:ascii="Helvetica" w:hAnsi="Helvetica"/>
        </w:rPr>
        <w:t xml:space="preserve">Optimal data entry (e.g. </w:t>
      </w:r>
      <w:proofErr w:type="spellStart"/>
      <w:r w:rsidRPr="00335BB9">
        <w:rPr>
          <w:rFonts w:ascii="Helvetica" w:hAnsi="Helvetica"/>
        </w:rPr>
        <w:t>log_GFP</w:t>
      </w:r>
      <w:proofErr w:type="spellEnd"/>
      <w:r w:rsidRPr="00335BB9">
        <w:rPr>
          <w:rFonts w:ascii="Helvetica" w:hAnsi="Helvetica"/>
        </w:rPr>
        <w:t>), kernel choice</w:t>
      </w:r>
    </w:p>
    <w:p w14:paraId="72687B0C" w14:textId="25ABB337" w:rsidR="00FE23EE" w:rsidRDefault="007F7AAF" w:rsidP="00FE23EE">
      <w:pPr>
        <w:pStyle w:val="ListParagraph"/>
        <w:numPr>
          <w:ilvl w:val="3"/>
          <w:numId w:val="9"/>
        </w:numPr>
        <w:jc w:val="both"/>
        <w:rPr>
          <w:rFonts w:ascii="Helvetica" w:hAnsi="Helvetica"/>
        </w:rPr>
      </w:pPr>
      <w:r w:rsidRPr="007F7AAF">
        <w:rPr>
          <w:rFonts w:ascii="Helvetica" w:hAnsi="Helvetica"/>
        </w:rPr>
        <w:t xml:space="preserve">Add </w:t>
      </w:r>
      <w:r>
        <w:rPr>
          <w:rFonts w:ascii="Helvetica" w:hAnsi="Helvetica"/>
        </w:rPr>
        <w:t xml:space="preserve">other models and kernels including all regression models </w:t>
      </w:r>
      <w:r w:rsidRPr="007F7AAF">
        <w:rPr>
          <w:rFonts w:ascii="Helvetica" w:hAnsi="Helvetica"/>
        </w:rPr>
        <w:t xml:space="preserve">to </w:t>
      </w:r>
      <w:proofErr w:type="spellStart"/>
      <w:r w:rsidRPr="007F7AAF">
        <w:rPr>
          <w:rFonts w:ascii="Helvetica" w:hAnsi="Helvetica"/>
          <w:highlight w:val="cyan"/>
        </w:rPr>
        <w:t>Supp</w:t>
      </w:r>
      <w:proofErr w:type="spellEnd"/>
      <w:r>
        <w:rPr>
          <w:rFonts w:ascii="Helvetica" w:hAnsi="Helvetica"/>
        </w:rPr>
        <w:t xml:space="preserve"> </w:t>
      </w:r>
      <w:r w:rsidR="00FE23EE" w:rsidRPr="00FE23EE">
        <w:rPr>
          <w:rFonts w:ascii="Helvetica" w:hAnsi="Helvetica"/>
          <w:highlight w:val="cyan"/>
        </w:rPr>
        <w:t xml:space="preserve">Table </w:t>
      </w:r>
      <w:r>
        <w:rPr>
          <w:rFonts w:ascii="Helvetica" w:hAnsi="Helvetica"/>
        </w:rPr>
        <w:t>S</w:t>
      </w:r>
      <w:r w:rsidR="00DE5700">
        <w:rPr>
          <w:rFonts w:ascii="Helvetica" w:hAnsi="Helvetica"/>
        </w:rPr>
        <w:t>2</w:t>
      </w:r>
      <w:r w:rsidR="00FE23EE">
        <w:rPr>
          <w:rFonts w:ascii="Helvetica" w:hAnsi="Helvetica"/>
        </w:rPr>
        <w:t>.</w:t>
      </w:r>
      <w:r w:rsidR="00E373FF">
        <w:rPr>
          <w:rFonts w:ascii="Helvetica" w:hAnsi="Helvetica"/>
        </w:rPr>
        <w:t xml:space="preserve"> </w:t>
      </w:r>
      <w:r>
        <w:rPr>
          <w:rFonts w:ascii="Helvetica" w:hAnsi="Helvetica"/>
        </w:rPr>
        <w:t>Predictive quality of alternative models</w:t>
      </w:r>
    </w:p>
    <w:p w14:paraId="7E436E2F" w14:textId="6570C987" w:rsidR="00DE5700" w:rsidRDefault="00DE5700" w:rsidP="00FE23EE">
      <w:pPr>
        <w:pStyle w:val="ListParagraph"/>
        <w:numPr>
          <w:ilvl w:val="2"/>
          <w:numId w:val="9"/>
        </w:numPr>
        <w:jc w:val="both"/>
        <w:rPr>
          <w:rFonts w:ascii="Helvetica" w:hAnsi="Helvetica"/>
        </w:rPr>
      </w:pPr>
      <w:r w:rsidRPr="00DE5700">
        <w:rPr>
          <w:rFonts w:ascii="Helvetica" w:hAnsi="Helvetica"/>
          <w:highlight w:val="cyan"/>
        </w:rPr>
        <w:t>Figure</w:t>
      </w:r>
      <w:r w:rsidRPr="000E54F9">
        <w:rPr>
          <w:rFonts w:ascii="Helvetica" w:hAnsi="Helvetica"/>
          <w:highlight w:val="cyan"/>
        </w:rPr>
        <w:t xml:space="preserve"> </w:t>
      </w:r>
      <w:r w:rsidR="00602428" w:rsidRPr="000E54F9">
        <w:rPr>
          <w:rFonts w:ascii="Helvetica" w:hAnsi="Helvetica"/>
          <w:highlight w:val="cyan"/>
          <w:rPrChange w:id="44" w:author="Claire Bedbrook" w:date="2016-04-28T10:30:00Z">
            <w:rPr>
              <w:rFonts w:ascii="Helvetica" w:hAnsi="Helvetica"/>
            </w:rPr>
          </w:rPrChange>
        </w:rPr>
        <w:t>5</w:t>
      </w:r>
      <w:r>
        <w:rPr>
          <w:rFonts w:ascii="Helvetica" w:hAnsi="Helvetica"/>
        </w:rPr>
        <w:t xml:space="preserve">. Measured </w:t>
      </w:r>
      <w:proofErr w:type="spellStart"/>
      <w:r>
        <w:rPr>
          <w:rFonts w:ascii="Helvetica" w:hAnsi="Helvetica"/>
        </w:rPr>
        <w:t>vs</w:t>
      </w:r>
      <w:proofErr w:type="spellEnd"/>
      <w:r>
        <w:rPr>
          <w:rFonts w:ascii="Helvetica" w:hAnsi="Helvetica"/>
        </w:rPr>
        <w:t xml:space="preserve"> predicted values for classification</w:t>
      </w:r>
    </w:p>
    <w:p w14:paraId="6BC1011B" w14:textId="4B48C939" w:rsidR="00182ECF" w:rsidRDefault="00182ECF" w:rsidP="00DE5700">
      <w:pPr>
        <w:pStyle w:val="ListParagraph"/>
        <w:numPr>
          <w:ilvl w:val="3"/>
          <w:numId w:val="9"/>
        </w:numPr>
        <w:jc w:val="both"/>
        <w:rPr>
          <w:rFonts w:ascii="Helvetica" w:hAnsi="Helvetica"/>
        </w:rPr>
      </w:pPr>
      <w:ins w:id="45" w:author="Austin Rice" w:date="2016-04-28T17:56:00Z">
        <w:r>
          <w:rPr>
            <w:rFonts w:ascii="Helvetica" w:hAnsi="Helvetica"/>
          </w:rPr>
          <w:t>For expression, localization, and localization efficiency</w:t>
        </w:r>
      </w:ins>
    </w:p>
    <w:p w14:paraId="6A92D559" w14:textId="1E0FB3DE" w:rsidR="00755DCB" w:rsidRDefault="00755DCB" w:rsidP="00DE5700">
      <w:pPr>
        <w:pStyle w:val="ListParagraph"/>
        <w:numPr>
          <w:ilvl w:val="3"/>
          <w:numId w:val="9"/>
        </w:numPr>
        <w:jc w:val="both"/>
        <w:rPr>
          <w:rFonts w:ascii="Helvetica" w:hAnsi="Helvetica"/>
        </w:rPr>
      </w:pPr>
      <w:r>
        <w:rPr>
          <w:rFonts w:ascii="Helvetica" w:hAnsi="Helvetica"/>
        </w:rPr>
        <w:t>High/low chimeras in two colors</w:t>
      </w:r>
    </w:p>
    <w:p w14:paraId="0E4F5952" w14:textId="1F07EF59" w:rsidR="00FE23EE" w:rsidRDefault="00DE5700" w:rsidP="00DE5700">
      <w:pPr>
        <w:pStyle w:val="ListParagraph"/>
        <w:numPr>
          <w:ilvl w:val="3"/>
          <w:numId w:val="9"/>
        </w:numPr>
        <w:jc w:val="both"/>
        <w:rPr>
          <w:rFonts w:ascii="Helvetica" w:hAnsi="Helvetica"/>
        </w:rPr>
      </w:pPr>
      <w:r>
        <w:rPr>
          <w:rFonts w:ascii="Helvetica" w:hAnsi="Helvetica"/>
        </w:rPr>
        <w:t>Cross validated</w:t>
      </w:r>
    </w:p>
    <w:p w14:paraId="3213C077" w14:textId="339C08BB" w:rsidR="000C7457" w:rsidRDefault="000C7457" w:rsidP="00DE5700">
      <w:pPr>
        <w:pStyle w:val="ListParagraph"/>
        <w:numPr>
          <w:ilvl w:val="3"/>
          <w:numId w:val="9"/>
        </w:numPr>
        <w:jc w:val="both"/>
        <w:rPr>
          <w:rFonts w:ascii="Helvetica" w:hAnsi="Helvetica"/>
        </w:rPr>
      </w:pPr>
      <w:proofErr w:type="spellStart"/>
      <w:r w:rsidRPr="000C7457">
        <w:rPr>
          <w:rFonts w:ascii="Helvetica" w:hAnsi="Helvetica"/>
          <w:highlight w:val="cyan"/>
        </w:rPr>
        <w:t>Supp</w:t>
      </w:r>
      <w:proofErr w:type="spellEnd"/>
      <w:r w:rsidRPr="000C7457">
        <w:rPr>
          <w:rFonts w:ascii="Helvetica" w:hAnsi="Helvetica"/>
          <w:highlight w:val="cyan"/>
        </w:rPr>
        <w:t xml:space="preserve"> Figure</w:t>
      </w:r>
      <w:r w:rsidRPr="009C7A07">
        <w:rPr>
          <w:rFonts w:ascii="Helvetica" w:hAnsi="Helvetica"/>
          <w:highlight w:val="cyan"/>
        </w:rPr>
        <w:t xml:space="preserve"> S</w:t>
      </w:r>
      <w:r w:rsidR="009C7A07" w:rsidRPr="006032E3">
        <w:rPr>
          <w:rFonts w:ascii="Helvetica" w:hAnsi="Helvetica"/>
          <w:highlight w:val="cyan"/>
        </w:rPr>
        <w:t>5</w:t>
      </w:r>
      <w:r>
        <w:rPr>
          <w:rFonts w:ascii="Helvetica" w:hAnsi="Helvetica"/>
        </w:rPr>
        <w:t>. ROC curves</w:t>
      </w:r>
    </w:p>
    <w:p w14:paraId="6CB9B9B5" w14:textId="6D0B8C19" w:rsidR="00420D9D" w:rsidRDefault="00420D9D" w:rsidP="00420D9D">
      <w:pPr>
        <w:pStyle w:val="ListParagraph"/>
        <w:numPr>
          <w:ilvl w:val="2"/>
          <w:numId w:val="9"/>
        </w:numPr>
        <w:jc w:val="both"/>
        <w:rPr>
          <w:rFonts w:ascii="Helvetica" w:hAnsi="Helvetica"/>
        </w:rPr>
      </w:pPr>
      <w:r>
        <w:rPr>
          <w:rFonts w:ascii="Helvetica" w:hAnsi="Helvetica"/>
        </w:rPr>
        <w:t>Learning curves for GP classifiers</w:t>
      </w:r>
    </w:p>
    <w:p w14:paraId="35EB038F" w14:textId="401077D3" w:rsidR="000F1CDF" w:rsidRDefault="00420D9D" w:rsidP="000F1CDF">
      <w:pPr>
        <w:pStyle w:val="ListParagraph"/>
        <w:numPr>
          <w:ilvl w:val="3"/>
          <w:numId w:val="9"/>
        </w:numPr>
        <w:jc w:val="both"/>
        <w:rPr>
          <w:rFonts w:ascii="Helvetica" w:hAnsi="Helvetica"/>
        </w:rPr>
      </w:pPr>
      <w:proofErr w:type="spellStart"/>
      <w:r w:rsidRPr="000F1CDF">
        <w:rPr>
          <w:rFonts w:ascii="Helvetica" w:hAnsi="Helvetica"/>
          <w:highlight w:val="cyan"/>
        </w:rPr>
        <w:t>Supp</w:t>
      </w:r>
      <w:proofErr w:type="spellEnd"/>
      <w:r w:rsidRPr="000F1CDF">
        <w:rPr>
          <w:rFonts w:ascii="Helvetica" w:hAnsi="Helvetica"/>
          <w:highlight w:val="cyan"/>
        </w:rPr>
        <w:t xml:space="preserve"> Figure </w:t>
      </w:r>
      <w:r w:rsidRPr="009C7A07">
        <w:rPr>
          <w:rFonts w:ascii="Helvetica" w:hAnsi="Helvetica"/>
          <w:highlight w:val="cyan"/>
        </w:rPr>
        <w:t>S</w:t>
      </w:r>
      <w:r w:rsidR="009C7A07" w:rsidRPr="006032E3">
        <w:rPr>
          <w:rFonts w:ascii="Helvetica" w:hAnsi="Helvetica"/>
          <w:highlight w:val="cyan"/>
        </w:rPr>
        <w:t>6</w:t>
      </w:r>
      <w:r>
        <w:rPr>
          <w:rFonts w:ascii="Helvetica" w:hAnsi="Helvetica"/>
        </w:rPr>
        <w:t>.</w:t>
      </w:r>
      <w:r w:rsidR="000F1CDF" w:rsidRPr="000F1CDF">
        <w:rPr>
          <w:rFonts w:ascii="Helvetica" w:hAnsi="Helvetica"/>
        </w:rPr>
        <w:t xml:space="preserve"> </w:t>
      </w:r>
      <w:r w:rsidR="000F1CDF">
        <w:rPr>
          <w:rFonts w:ascii="Helvetica" w:hAnsi="Helvetica"/>
        </w:rPr>
        <w:t>Learning curves for GP classifiers</w:t>
      </w:r>
    </w:p>
    <w:p w14:paraId="2C1642C0" w14:textId="2019263D" w:rsidR="00420D9D" w:rsidRPr="000F1CDF" w:rsidRDefault="000F1CDF" w:rsidP="000F1CDF">
      <w:pPr>
        <w:pStyle w:val="ListParagraph"/>
        <w:numPr>
          <w:ilvl w:val="4"/>
          <w:numId w:val="9"/>
        </w:numPr>
        <w:jc w:val="both"/>
        <w:rPr>
          <w:rFonts w:ascii="Helvetica" w:hAnsi="Helvetica"/>
          <w:color w:val="FF0000"/>
        </w:rPr>
      </w:pPr>
      <w:r w:rsidRPr="000F1CDF">
        <w:rPr>
          <w:rFonts w:ascii="Helvetica" w:hAnsi="Helvetica"/>
          <w:color w:val="FF0000"/>
        </w:rPr>
        <w:t xml:space="preserve">AUC </w:t>
      </w:r>
      <w:proofErr w:type="spellStart"/>
      <w:r w:rsidRPr="000F1CDF">
        <w:rPr>
          <w:rFonts w:ascii="Helvetica" w:hAnsi="Helvetica"/>
          <w:color w:val="FF0000"/>
        </w:rPr>
        <w:t>vs</w:t>
      </w:r>
      <w:proofErr w:type="spellEnd"/>
      <w:r w:rsidRPr="000F1CDF">
        <w:rPr>
          <w:rFonts w:ascii="Helvetica" w:hAnsi="Helvetica"/>
          <w:color w:val="FF0000"/>
        </w:rPr>
        <w:t xml:space="preserve"> number of chimeras used to train</w:t>
      </w:r>
    </w:p>
    <w:p w14:paraId="17AAF400" w14:textId="6D9E5FC7" w:rsidR="00420D9D" w:rsidRPr="000F1CDF" w:rsidRDefault="00420D9D" w:rsidP="00420D9D">
      <w:pPr>
        <w:pStyle w:val="ListParagraph"/>
        <w:numPr>
          <w:ilvl w:val="3"/>
          <w:numId w:val="9"/>
        </w:numPr>
        <w:jc w:val="both"/>
        <w:rPr>
          <w:rFonts w:ascii="Helvetica" w:hAnsi="Helvetica"/>
        </w:rPr>
      </w:pPr>
      <w:r w:rsidRPr="000F1CDF">
        <w:rPr>
          <w:rFonts w:ascii="Helvetica" w:hAnsi="Helvetica"/>
        </w:rPr>
        <w:t xml:space="preserve">With </w:t>
      </w:r>
      <w:r w:rsidRPr="000F1CDF">
        <w:rPr>
          <w:rFonts w:ascii="Helvetica" w:hAnsi="Helvetica"/>
          <w:color w:val="FF0000"/>
        </w:rPr>
        <w:t>only maximally informative sequences</w:t>
      </w:r>
      <w:r w:rsidR="000F1CDF" w:rsidRPr="000F1CDF">
        <w:rPr>
          <w:rFonts w:ascii="Helvetica" w:hAnsi="Helvetica"/>
          <w:color w:val="FF0000"/>
        </w:rPr>
        <w:t xml:space="preserve"> </w:t>
      </w:r>
      <w:r w:rsidRPr="000F1CDF">
        <w:rPr>
          <w:rFonts w:ascii="Helvetica" w:hAnsi="Helvetica"/>
          <w:color w:val="FF0000"/>
        </w:rPr>
        <w:t>and</w:t>
      </w:r>
      <w:r w:rsidRPr="000F1CDF">
        <w:rPr>
          <w:rFonts w:ascii="Helvetica" w:hAnsi="Helvetica"/>
        </w:rPr>
        <w:t xml:space="preserve"> with both max informative and </w:t>
      </w:r>
      <w:proofErr w:type="spellStart"/>
      <w:r w:rsidR="000F1CDF" w:rsidRPr="000F1CDF">
        <w:rPr>
          <w:rFonts w:ascii="Helvetica" w:hAnsi="Helvetica"/>
        </w:rPr>
        <w:t>monomeras</w:t>
      </w:r>
      <w:proofErr w:type="spellEnd"/>
    </w:p>
    <w:p w14:paraId="64299B21" w14:textId="075191C7" w:rsidR="00420D9D" w:rsidRPr="000F1CDF" w:rsidRDefault="00420D9D" w:rsidP="000F1CDF">
      <w:pPr>
        <w:pStyle w:val="ListParagraph"/>
        <w:numPr>
          <w:ilvl w:val="3"/>
          <w:numId w:val="9"/>
        </w:numPr>
        <w:jc w:val="both"/>
        <w:rPr>
          <w:rFonts w:ascii="Helvetica" w:hAnsi="Helvetica"/>
        </w:rPr>
      </w:pPr>
      <w:r>
        <w:rPr>
          <w:rFonts w:ascii="Helvetica" w:hAnsi="Helvetica"/>
        </w:rPr>
        <w:t>Show that a smaller set of 1</w:t>
      </w:r>
      <w:r w:rsidRPr="00420D9D">
        <w:rPr>
          <w:rFonts w:ascii="Helvetica" w:hAnsi="Helvetica"/>
          <w:vertAlign w:val="superscript"/>
        </w:rPr>
        <w:t>st</w:t>
      </w:r>
      <w:r>
        <w:rPr>
          <w:rFonts w:ascii="Helvetica" w:hAnsi="Helvetica"/>
        </w:rPr>
        <w:t xml:space="preserve"> generation sequences could have been used to train the classifier</w:t>
      </w:r>
      <w:r w:rsidR="000F1CDF" w:rsidRPr="00182ECF">
        <w:rPr>
          <w:rFonts w:ascii="Helvetica" w:hAnsi="Helvetica"/>
          <w:color w:val="0000FF"/>
          <w:rPrChange w:id="46" w:author="Austin Rice" w:date="2016-04-28T17:57:00Z">
            <w:rPr>
              <w:rFonts w:ascii="Helvetica" w:hAnsi="Helvetica"/>
              <w:color w:val="FF0000"/>
            </w:rPr>
          </w:rPrChange>
        </w:rPr>
        <w:t>, but that maximally informative sequences were particularly important for training</w:t>
      </w:r>
    </w:p>
    <w:p w14:paraId="54B6B89E" w14:textId="77777777" w:rsidR="00A1305E" w:rsidRPr="00A0657A" w:rsidRDefault="00A1305E" w:rsidP="00A1305E">
      <w:pPr>
        <w:pStyle w:val="ListParagraph"/>
        <w:numPr>
          <w:ilvl w:val="2"/>
          <w:numId w:val="9"/>
        </w:numPr>
        <w:rPr>
          <w:rFonts w:ascii="Helvetica" w:hAnsi="Helvetica"/>
          <w:color w:val="FF0000"/>
        </w:rPr>
      </w:pPr>
      <w:r w:rsidRPr="00A0657A">
        <w:rPr>
          <w:rFonts w:ascii="Helvetica" w:hAnsi="Helvetica"/>
          <w:color w:val="FF0000"/>
        </w:rPr>
        <w:t>Compare Lasso predictions to GPM</w:t>
      </w:r>
    </w:p>
    <w:p w14:paraId="00D56948" w14:textId="77777777" w:rsidR="00A1305E" w:rsidRPr="00A0657A" w:rsidRDefault="00A1305E" w:rsidP="00A1305E">
      <w:pPr>
        <w:pStyle w:val="ListParagraph"/>
        <w:numPr>
          <w:ilvl w:val="3"/>
          <w:numId w:val="9"/>
        </w:numPr>
        <w:rPr>
          <w:rFonts w:ascii="Helvetica" w:hAnsi="Helvetica"/>
          <w:color w:val="FF0000"/>
        </w:rPr>
      </w:pPr>
      <w:r w:rsidRPr="00A0657A">
        <w:rPr>
          <w:rFonts w:ascii="Helvetica" w:hAnsi="Helvetica"/>
          <w:color w:val="FF0000"/>
        </w:rPr>
        <w:t>Which is more predictive?</w:t>
      </w:r>
    </w:p>
    <w:p w14:paraId="079AB24C" w14:textId="545DAE43" w:rsidR="00A1305E" w:rsidRDefault="00A1305E" w:rsidP="00A1305E">
      <w:pPr>
        <w:pStyle w:val="ListParagraph"/>
        <w:numPr>
          <w:ilvl w:val="3"/>
          <w:numId w:val="9"/>
        </w:numPr>
        <w:rPr>
          <w:rFonts w:ascii="Helvetica" w:hAnsi="Helvetica"/>
          <w:color w:val="FF0000"/>
        </w:rPr>
      </w:pPr>
      <w:r w:rsidRPr="00A0657A">
        <w:rPr>
          <w:rFonts w:ascii="Helvetica" w:hAnsi="Helvetica"/>
          <w:color w:val="FF0000"/>
        </w:rPr>
        <w:t>For w</w:t>
      </w:r>
      <w:r>
        <w:rPr>
          <w:rFonts w:ascii="Helvetica" w:hAnsi="Helvetica"/>
          <w:color w:val="FF0000"/>
        </w:rPr>
        <w:t>hat sequences do they show the most distinct differences in prediction</w:t>
      </w:r>
      <w:r w:rsidRPr="00A0657A">
        <w:rPr>
          <w:rFonts w:ascii="Helvetica" w:hAnsi="Helvetica"/>
          <w:color w:val="FF0000"/>
        </w:rPr>
        <w:t>?</w:t>
      </w:r>
    </w:p>
    <w:p w14:paraId="28F3190F" w14:textId="11150A53" w:rsidR="00A1305E" w:rsidRPr="00A1305E" w:rsidRDefault="00A1305E" w:rsidP="00A1305E">
      <w:pPr>
        <w:pStyle w:val="ListParagraph"/>
        <w:numPr>
          <w:ilvl w:val="4"/>
          <w:numId w:val="9"/>
        </w:numPr>
        <w:rPr>
          <w:rFonts w:ascii="Helvetica" w:hAnsi="Helvetica"/>
          <w:color w:val="FF0000"/>
        </w:rPr>
      </w:pPr>
      <w:commentRangeStart w:id="47"/>
      <w:r>
        <w:rPr>
          <w:rFonts w:ascii="Helvetica" w:hAnsi="Helvetica"/>
          <w:color w:val="FF0000"/>
        </w:rPr>
        <w:t>Are there any similarities in these sequences?</w:t>
      </w:r>
      <w:commentRangeEnd w:id="47"/>
      <w:r>
        <w:rPr>
          <w:rStyle w:val="CommentReference"/>
        </w:rPr>
        <w:commentReference w:id="47"/>
      </w:r>
    </w:p>
    <w:p w14:paraId="46549210" w14:textId="3F2837D7" w:rsidR="0037657E" w:rsidRDefault="0037657E" w:rsidP="0037657E">
      <w:pPr>
        <w:pStyle w:val="ListParagraph"/>
        <w:numPr>
          <w:ilvl w:val="2"/>
          <w:numId w:val="9"/>
        </w:numPr>
        <w:jc w:val="both"/>
        <w:rPr>
          <w:rFonts w:ascii="Helvetica" w:hAnsi="Helvetica"/>
        </w:rPr>
      </w:pPr>
      <w:r>
        <w:rPr>
          <w:rFonts w:ascii="Helvetica" w:hAnsi="Helvetica"/>
        </w:rPr>
        <w:t>From cross-validation, the GP classifier is highly predictive</w:t>
      </w:r>
    </w:p>
    <w:p w14:paraId="291041B1" w14:textId="77777777" w:rsidR="000E206D" w:rsidRPr="00335BB9" w:rsidRDefault="000E206D" w:rsidP="000E206D">
      <w:pPr>
        <w:pStyle w:val="ListParagraph"/>
        <w:numPr>
          <w:ilvl w:val="1"/>
          <w:numId w:val="9"/>
        </w:numPr>
        <w:jc w:val="both"/>
        <w:rPr>
          <w:rFonts w:ascii="Helvetica" w:hAnsi="Helvetica"/>
        </w:rPr>
      </w:pPr>
      <w:r w:rsidRPr="00335BB9">
        <w:rPr>
          <w:rFonts w:ascii="Helvetica" w:hAnsi="Helvetica"/>
        </w:rPr>
        <w:t>2</w:t>
      </w:r>
      <w:r w:rsidRPr="00335BB9">
        <w:rPr>
          <w:rFonts w:ascii="Helvetica" w:hAnsi="Helvetica"/>
          <w:vertAlign w:val="superscript"/>
        </w:rPr>
        <w:t>nd</w:t>
      </w:r>
      <w:r w:rsidRPr="00335BB9">
        <w:rPr>
          <w:rFonts w:ascii="Helvetica" w:hAnsi="Helvetica"/>
        </w:rPr>
        <w:t xml:space="preserve"> generation sequences</w:t>
      </w:r>
    </w:p>
    <w:p w14:paraId="6FB4FD49" w14:textId="16D844B3" w:rsidR="000E206D" w:rsidRPr="00335BB9" w:rsidRDefault="0037657E" w:rsidP="000E206D">
      <w:pPr>
        <w:pStyle w:val="ListParagraph"/>
        <w:numPr>
          <w:ilvl w:val="2"/>
          <w:numId w:val="9"/>
        </w:numPr>
        <w:jc w:val="both"/>
        <w:rPr>
          <w:rFonts w:ascii="Helvetica" w:hAnsi="Helvetica"/>
        </w:rPr>
      </w:pPr>
      <w:r>
        <w:rPr>
          <w:rFonts w:ascii="Helvetica" w:hAnsi="Helvetica"/>
        </w:rPr>
        <w:t>Predicted by</w:t>
      </w:r>
      <w:r w:rsidR="000E206D" w:rsidRPr="00335BB9">
        <w:rPr>
          <w:rFonts w:ascii="Helvetica" w:hAnsi="Helvetica"/>
        </w:rPr>
        <w:t xml:space="preserve"> GP classifier</w:t>
      </w:r>
      <w:r>
        <w:rPr>
          <w:rFonts w:ascii="Helvetica" w:hAnsi="Helvetica"/>
        </w:rPr>
        <w:t>s</w:t>
      </w:r>
      <w:r w:rsidR="000E206D" w:rsidRPr="00335BB9">
        <w:rPr>
          <w:rFonts w:ascii="Helvetica" w:hAnsi="Helvetica"/>
        </w:rPr>
        <w:t xml:space="preserve">, </w:t>
      </w:r>
      <w:r w:rsidR="000E206D" w:rsidRPr="0037657E">
        <w:rPr>
          <w:rFonts w:ascii="Helvetica" w:hAnsi="Helvetica"/>
          <w:color w:val="FF0000"/>
        </w:rPr>
        <w:t>but ca</w:t>
      </w:r>
      <w:r w:rsidR="00FE23EE" w:rsidRPr="0037657E">
        <w:rPr>
          <w:rFonts w:ascii="Helvetica" w:hAnsi="Helvetica"/>
          <w:color w:val="FF0000"/>
        </w:rPr>
        <w:t>n be used to test GP regression</w:t>
      </w:r>
      <w:r w:rsidR="00A0657A">
        <w:rPr>
          <w:rFonts w:ascii="Helvetica" w:hAnsi="Helvetica"/>
          <w:color w:val="FF0000"/>
        </w:rPr>
        <w:t xml:space="preserve"> and Lasso</w:t>
      </w:r>
    </w:p>
    <w:p w14:paraId="0D65DF7F" w14:textId="76043160" w:rsidR="000E206D" w:rsidRDefault="000E206D" w:rsidP="0037657E">
      <w:pPr>
        <w:pStyle w:val="ListParagraph"/>
        <w:numPr>
          <w:ilvl w:val="3"/>
          <w:numId w:val="9"/>
        </w:numPr>
        <w:jc w:val="both"/>
        <w:rPr>
          <w:rFonts w:ascii="Helvetica" w:hAnsi="Helvetica"/>
        </w:rPr>
      </w:pPr>
      <w:r w:rsidRPr="00335BB9">
        <w:rPr>
          <w:rFonts w:ascii="Helvetica" w:hAnsi="Helvetica"/>
        </w:rPr>
        <w:t xml:space="preserve">At least </w:t>
      </w:r>
      <w:r w:rsidR="004D47D3">
        <w:rPr>
          <w:rFonts w:ascii="Helvetica" w:hAnsi="Helvetica"/>
        </w:rPr>
        <w:t xml:space="preserve">16 </w:t>
      </w:r>
      <w:r w:rsidRPr="00335BB9">
        <w:rPr>
          <w:rFonts w:ascii="Helvetica" w:hAnsi="Helvetica"/>
        </w:rPr>
        <w:t xml:space="preserve">mutations removed from any parent and </w:t>
      </w:r>
      <w:r w:rsidRPr="0037657E">
        <w:rPr>
          <w:rFonts w:ascii="Helvetica" w:hAnsi="Helvetica"/>
          <w:highlight w:val="red"/>
        </w:rPr>
        <w:t xml:space="preserve">## </w:t>
      </w:r>
      <w:r w:rsidRPr="00335BB9">
        <w:rPr>
          <w:rFonts w:ascii="Helvetica" w:hAnsi="Helvetica"/>
        </w:rPr>
        <w:t>mutations away from any chimera</w:t>
      </w:r>
    </w:p>
    <w:p w14:paraId="04069996" w14:textId="2D6AF635" w:rsidR="0037657E" w:rsidRDefault="0037657E" w:rsidP="0037657E">
      <w:pPr>
        <w:pStyle w:val="ListParagraph"/>
        <w:numPr>
          <w:ilvl w:val="2"/>
          <w:numId w:val="9"/>
        </w:numPr>
        <w:jc w:val="both"/>
        <w:rPr>
          <w:rFonts w:ascii="Helvetica" w:hAnsi="Helvetica"/>
          <w:highlight w:val="cyan"/>
        </w:rPr>
      </w:pPr>
      <w:r w:rsidRPr="0037657E">
        <w:rPr>
          <w:rFonts w:ascii="Helvetica" w:hAnsi="Helvetica"/>
        </w:rPr>
        <w:t xml:space="preserve">Add measured/predicted values to </w:t>
      </w:r>
      <w:r w:rsidRPr="00755DCB">
        <w:rPr>
          <w:rFonts w:ascii="Helvetica" w:hAnsi="Helvetica"/>
          <w:highlight w:val="cyan"/>
        </w:rPr>
        <w:t xml:space="preserve">Figure </w:t>
      </w:r>
      <w:r>
        <w:rPr>
          <w:rFonts w:ascii="Helvetica" w:hAnsi="Helvetica"/>
          <w:highlight w:val="cyan"/>
        </w:rPr>
        <w:t>5</w:t>
      </w:r>
      <w:r w:rsidRPr="00755DCB">
        <w:rPr>
          <w:rFonts w:ascii="Helvetica" w:hAnsi="Helvetica"/>
          <w:highlight w:val="cyan"/>
        </w:rPr>
        <w:t>.</w:t>
      </w:r>
    </w:p>
    <w:p w14:paraId="0C3EC751" w14:textId="77777777" w:rsidR="0037657E" w:rsidRPr="00335BB9" w:rsidRDefault="0037657E" w:rsidP="0037657E">
      <w:pPr>
        <w:pStyle w:val="ListParagraph"/>
        <w:numPr>
          <w:ilvl w:val="3"/>
          <w:numId w:val="9"/>
        </w:numPr>
        <w:jc w:val="both"/>
        <w:rPr>
          <w:rFonts w:ascii="Helvetica" w:hAnsi="Helvetica"/>
        </w:rPr>
      </w:pPr>
      <w:r>
        <w:rPr>
          <w:rFonts w:ascii="Helvetica" w:hAnsi="Helvetica"/>
        </w:rPr>
        <w:t>2</w:t>
      </w:r>
      <w:r w:rsidRPr="00755DCB">
        <w:rPr>
          <w:rFonts w:ascii="Helvetica" w:hAnsi="Helvetica"/>
          <w:vertAlign w:val="superscript"/>
        </w:rPr>
        <w:t>nd</w:t>
      </w:r>
      <w:r>
        <w:rPr>
          <w:rFonts w:ascii="Helvetica" w:hAnsi="Helvetica"/>
        </w:rPr>
        <w:t xml:space="preserve"> generation chimeras (not used to train) shown in third color</w:t>
      </w:r>
    </w:p>
    <w:p w14:paraId="37B9DDB1" w14:textId="70C8EBD9" w:rsidR="00DE5700" w:rsidRDefault="007F7AAF" w:rsidP="00DE5700">
      <w:pPr>
        <w:pStyle w:val="ListParagraph"/>
        <w:numPr>
          <w:ilvl w:val="2"/>
          <w:numId w:val="9"/>
        </w:numPr>
        <w:jc w:val="both"/>
        <w:rPr>
          <w:rFonts w:ascii="Helvetica" w:hAnsi="Helvetica"/>
        </w:rPr>
      </w:pPr>
      <w:proofErr w:type="spellStart"/>
      <w:r>
        <w:rPr>
          <w:rFonts w:ascii="Helvetica" w:hAnsi="Helvetica"/>
          <w:highlight w:val="cyan"/>
        </w:rPr>
        <w:t>Supp</w:t>
      </w:r>
      <w:proofErr w:type="spellEnd"/>
      <w:r>
        <w:rPr>
          <w:rFonts w:ascii="Helvetica" w:hAnsi="Helvetica"/>
          <w:highlight w:val="cyan"/>
        </w:rPr>
        <w:t xml:space="preserve"> </w:t>
      </w:r>
      <w:r w:rsidR="00DE5700" w:rsidRPr="00FE23EE">
        <w:rPr>
          <w:rFonts w:ascii="Helvetica" w:hAnsi="Helvetica"/>
          <w:highlight w:val="cyan"/>
        </w:rPr>
        <w:t xml:space="preserve">Table </w:t>
      </w:r>
      <w:r>
        <w:rPr>
          <w:rFonts w:ascii="Helvetica" w:hAnsi="Helvetica"/>
        </w:rPr>
        <w:t>S</w:t>
      </w:r>
      <w:r w:rsidR="00DE5700">
        <w:rPr>
          <w:rFonts w:ascii="Helvetica" w:hAnsi="Helvetica"/>
        </w:rPr>
        <w:t>3. 2</w:t>
      </w:r>
      <w:r w:rsidR="00DE5700">
        <w:rPr>
          <w:rFonts w:ascii="Helvetica" w:hAnsi="Helvetica"/>
          <w:vertAlign w:val="superscript"/>
        </w:rPr>
        <w:t>nd</w:t>
      </w:r>
      <w:r w:rsidR="00DE5700">
        <w:rPr>
          <w:rFonts w:ascii="Helvetica" w:hAnsi="Helvetica"/>
        </w:rPr>
        <w:t xml:space="preserve"> generation Chimera data</w:t>
      </w:r>
    </w:p>
    <w:p w14:paraId="7D97FAA9" w14:textId="7FD47A5A" w:rsidR="00DE5700" w:rsidRDefault="00DE5700" w:rsidP="00DE5700">
      <w:pPr>
        <w:pStyle w:val="ListParagraph"/>
        <w:numPr>
          <w:ilvl w:val="3"/>
          <w:numId w:val="9"/>
        </w:numPr>
        <w:jc w:val="both"/>
        <w:rPr>
          <w:rFonts w:ascii="Helvetica" w:hAnsi="Helvetica"/>
        </w:rPr>
      </w:pPr>
      <w:r>
        <w:rPr>
          <w:rFonts w:ascii="Helvetica" w:hAnsi="Helvetica"/>
        </w:rPr>
        <w:t xml:space="preserve">Library; ID; block code; E; mutations </w:t>
      </w:r>
    </w:p>
    <w:p w14:paraId="707AAC49" w14:textId="6CFA9D5C" w:rsidR="00DE5700" w:rsidRDefault="00DE5700" w:rsidP="00DE5700">
      <w:pPr>
        <w:pStyle w:val="ListParagraph"/>
        <w:numPr>
          <w:ilvl w:val="3"/>
          <w:numId w:val="9"/>
        </w:numPr>
        <w:jc w:val="both"/>
        <w:rPr>
          <w:rFonts w:ascii="Helvetica" w:hAnsi="Helvetica"/>
        </w:rPr>
      </w:pPr>
      <w:r>
        <w:rPr>
          <w:rFonts w:ascii="Helvetica" w:hAnsi="Helvetica"/>
        </w:rPr>
        <w:t xml:space="preserve">Predicted </w:t>
      </w:r>
      <w:r w:rsidR="00A617D5">
        <w:rPr>
          <w:rFonts w:ascii="Helvetica" w:hAnsi="Helvetica"/>
        </w:rPr>
        <w:t xml:space="preserve">classification </w:t>
      </w:r>
      <w:r w:rsidR="00A617D5" w:rsidRPr="00A617D5">
        <w:rPr>
          <w:rFonts w:ascii="Helvetica" w:hAnsi="Helvetica"/>
          <w:color w:val="FF0000"/>
        </w:rPr>
        <w:t>and values</w:t>
      </w:r>
      <w:r>
        <w:rPr>
          <w:rFonts w:ascii="Helvetica" w:hAnsi="Helvetica"/>
        </w:rPr>
        <w:t xml:space="preserve"> for expression; localization; localization </w:t>
      </w:r>
      <w:proofErr w:type="spellStart"/>
      <w:r>
        <w:rPr>
          <w:rFonts w:ascii="Helvetica" w:hAnsi="Helvetica"/>
        </w:rPr>
        <w:t>eff</w:t>
      </w:r>
      <w:proofErr w:type="spellEnd"/>
    </w:p>
    <w:p w14:paraId="0AB1F62B" w14:textId="1A45AE7B" w:rsidR="00DE5700" w:rsidRDefault="00DE5700" w:rsidP="00DE5700">
      <w:pPr>
        <w:pStyle w:val="ListParagraph"/>
        <w:numPr>
          <w:ilvl w:val="3"/>
          <w:numId w:val="9"/>
        </w:numPr>
        <w:jc w:val="both"/>
        <w:rPr>
          <w:rFonts w:ascii="Helvetica" w:hAnsi="Helvetica"/>
        </w:rPr>
      </w:pPr>
      <w:r>
        <w:rPr>
          <w:rFonts w:ascii="Helvetica" w:hAnsi="Helvetica"/>
        </w:rPr>
        <w:t xml:space="preserve">Measured values for expression; localization; localization </w:t>
      </w:r>
      <w:proofErr w:type="spellStart"/>
      <w:r>
        <w:rPr>
          <w:rFonts w:ascii="Helvetica" w:hAnsi="Helvetica"/>
        </w:rPr>
        <w:t>eff</w:t>
      </w:r>
      <w:proofErr w:type="spellEnd"/>
    </w:p>
    <w:p w14:paraId="183BB5EC" w14:textId="77777777" w:rsidR="000E206D" w:rsidRPr="00722256" w:rsidRDefault="000E206D" w:rsidP="000E206D">
      <w:pPr>
        <w:pStyle w:val="ListParagraph"/>
        <w:numPr>
          <w:ilvl w:val="2"/>
          <w:numId w:val="9"/>
        </w:numPr>
        <w:jc w:val="both"/>
        <w:rPr>
          <w:rFonts w:ascii="Helvetica" w:hAnsi="Helvetica"/>
          <w:color w:val="0000FF"/>
        </w:rPr>
      </w:pPr>
      <w:r w:rsidRPr="00722256">
        <w:rPr>
          <w:rFonts w:ascii="Helvetica" w:hAnsi="Helvetica"/>
          <w:color w:val="0000FF"/>
        </w:rPr>
        <w:t>Those that were predicted to localize do</w:t>
      </w:r>
    </w:p>
    <w:p w14:paraId="48B223D4" w14:textId="39A461BD" w:rsidR="000E206D" w:rsidRPr="00722256" w:rsidRDefault="000E206D" w:rsidP="00FE23EE">
      <w:pPr>
        <w:pStyle w:val="ListParagraph"/>
        <w:numPr>
          <w:ilvl w:val="2"/>
          <w:numId w:val="9"/>
        </w:numPr>
        <w:jc w:val="both"/>
        <w:rPr>
          <w:rFonts w:ascii="Helvetica" w:hAnsi="Helvetica"/>
          <w:color w:val="0000FF"/>
        </w:rPr>
      </w:pPr>
      <w:r w:rsidRPr="00722256">
        <w:rPr>
          <w:rFonts w:ascii="Helvetica" w:hAnsi="Helvetica"/>
          <w:color w:val="0000FF"/>
        </w:rPr>
        <w:t>Those that were predicted to localize with high efficacy do</w:t>
      </w:r>
    </w:p>
    <w:p w14:paraId="75154525" w14:textId="77777777" w:rsidR="000E206D" w:rsidRPr="00335BB9" w:rsidRDefault="000E206D" w:rsidP="000E206D">
      <w:pPr>
        <w:jc w:val="both"/>
        <w:rPr>
          <w:rFonts w:ascii="Helvetica" w:hAnsi="Helvetica"/>
        </w:rPr>
      </w:pPr>
    </w:p>
    <w:p w14:paraId="4C0A8112" w14:textId="77777777" w:rsidR="000E206D" w:rsidRPr="009C7A07" w:rsidRDefault="000E206D" w:rsidP="000E206D">
      <w:pPr>
        <w:jc w:val="both"/>
        <w:rPr>
          <w:rFonts w:ascii="Helvetica" w:hAnsi="Helvetica"/>
          <w:b/>
          <w:i/>
          <w:rPrChange w:id="48" w:author="Claire Bedbrook" w:date="2016-04-27T19:52:00Z">
            <w:rPr>
              <w:rFonts w:ascii="Helvetica" w:hAnsi="Helvetica"/>
              <w:b/>
            </w:rPr>
          </w:rPrChange>
        </w:rPr>
      </w:pPr>
      <w:r w:rsidRPr="009C7A07">
        <w:rPr>
          <w:rFonts w:ascii="Helvetica" w:hAnsi="Helvetica"/>
          <w:b/>
          <w:i/>
          <w:rPrChange w:id="49" w:author="Claire Bedbrook" w:date="2016-04-27T19:52:00Z">
            <w:rPr>
              <w:rFonts w:ascii="Helvetica" w:hAnsi="Helvetica"/>
              <w:b/>
            </w:rPr>
          </w:rPrChange>
        </w:rPr>
        <w:t>Discussion</w:t>
      </w:r>
    </w:p>
    <w:p w14:paraId="15015804" w14:textId="77777777" w:rsidR="008757A8" w:rsidRDefault="00722256" w:rsidP="000E206D">
      <w:pPr>
        <w:pStyle w:val="ListParagraph"/>
        <w:numPr>
          <w:ilvl w:val="0"/>
          <w:numId w:val="10"/>
        </w:numPr>
        <w:jc w:val="both"/>
        <w:rPr>
          <w:rFonts w:ascii="Helvetica" w:hAnsi="Helvetica"/>
        </w:rPr>
      </w:pPr>
      <w:r w:rsidRPr="008067DE">
        <w:rPr>
          <w:rFonts w:ascii="Helvetica" w:hAnsi="Helvetica"/>
          <w:b/>
          <w:i/>
          <w:rPrChange w:id="50" w:author="Claire Bedbrook" w:date="2016-04-28T10:45:00Z">
            <w:rPr>
              <w:rFonts w:ascii="Helvetica" w:hAnsi="Helvetica"/>
            </w:rPr>
          </w:rPrChange>
        </w:rPr>
        <w:t>Through moderate-throughput data collection and advanced sta</w:t>
      </w:r>
      <w:r w:rsidR="00420D9D" w:rsidRPr="008067DE">
        <w:rPr>
          <w:rFonts w:ascii="Helvetica" w:hAnsi="Helvetica"/>
          <w:b/>
          <w:i/>
          <w:rPrChange w:id="51" w:author="Claire Bedbrook" w:date="2016-04-28T10:45:00Z">
            <w:rPr>
              <w:rFonts w:ascii="Helvetica" w:hAnsi="Helvetica"/>
            </w:rPr>
          </w:rPrChange>
        </w:rPr>
        <w:t xml:space="preserve">tistical modeling, we show that </w:t>
      </w:r>
      <w:r w:rsidR="000F1CDF" w:rsidRPr="008067DE">
        <w:rPr>
          <w:rFonts w:ascii="Helvetica" w:hAnsi="Helvetica"/>
          <w:b/>
          <w:i/>
          <w:rPrChange w:id="52" w:author="Claire Bedbrook" w:date="2016-04-28T10:45:00Z">
            <w:rPr>
              <w:rFonts w:ascii="Helvetica" w:hAnsi="Helvetica"/>
            </w:rPr>
          </w:rPrChange>
        </w:rPr>
        <w:t>integral</w:t>
      </w:r>
      <w:r w:rsidR="00420D9D" w:rsidRPr="008067DE">
        <w:rPr>
          <w:rFonts w:ascii="Helvetica" w:hAnsi="Helvetica"/>
          <w:b/>
          <w:i/>
          <w:rPrChange w:id="53" w:author="Claire Bedbrook" w:date="2016-04-28T10:45:00Z">
            <w:rPr>
              <w:rFonts w:ascii="Helvetica" w:hAnsi="Helvetica"/>
            </w:rPr>
          </w:rPrChange>
        </w:rPr>
        <w:t xml:space="preserve"> membrane protein expression and plasma membrane localization can be predicted</w:t>
      </w:r>
      <w:r w:rsidR="00833C5D">
        <w:rPr>
          <w:rFonts w:ascii="Helvetica" w:hAnsi="Helvetica"/>
        </w:rPr>
        <w:t>. With this powerful tool we can confidently identify expressing and localizing ChR variants from a library of nearly 120,000 chimeras.</w:t>
      </w:r>
      <w:r w:rsidR="004F4A4A">
        <w:rPr>
          <w:rFonts w:ascii="Helvetica" w:hAnsi="Helvetica"/>
        </w:rPr>
        <w:t xml:space="preserve"> </w:t>
      </w:r>
    </w:p>
    <w:p w14:paraId="0C087380" w14:textId="189FC6D9" w:rsidR="008757A8" w:rsidRDefault="00432C74" w:rsidP="008757A8">
      <w:pPr>
        <w:pStyle w:val="ListParagraph"/>
        <w:numPr>
          <w:ilvl w:val="1"/>
          <w:numId w:val="10"/>
        </w:numPr>
        <w:jc w:val="both"/>
        <w:rPr>
          <w:rFonts w:ascii="Helvetica" w:hAnsi="Helvetica"/>
        </w:rPr>
      </w:pPr>
      <w:r>
        <w:rPr>
          <w:rFonts w:ascii="Helvetica" w:hAnsi="Helvetica"/>
        </w:rPr>
        <w:t>Given the complexity inherent in these cellular processes</w:t>
      </w:r>
      <w:r w:rsidR="008067DE">
        <w:rPr>
          <w:rFonts w:ascii="Helvetica" w:hAnsi="Helvetica"/>
        </w:rPr>
        <w:t xml:space="preserve"> it is surprising </w:t>
      </w:r>
      <w:r w:rsidR="008067DE" w:rsidRPr="001A2EBD">
        <w:rPr>
          <w:rFonts w:ascii="Helvetica" w:hAnsi="Helvetica"/>
          <w:highlight w:val="yellow"/>
          <w:rPrChange w:id="54" w:author="Austin Rice" w:date="2016-04-28T13:58:00Z">
            <w:rPr>
              <w:rFonts w:ascii="Helvetica" w:hAnsi="Helvetica"/>
            </w:rPr>
          </w:rPrChange>
        </w:rPr>
        <w:t>and impressive</w:t>
      </w:r>
      <w:r w:rsidR="008067DE">
        <w:rPr>
          <w:rFonts w:ascii="Helvetica" w:hAnsi="Helvetica"/>
        </w:rPr>
        <w:t xml:space="preserve"> that we can make accurate prediction</w:t>
      </w:r>
      <w:ins w:id="55" w:author="Austin Rice" w:date="2016-04-28T17:59:00Z">
        <w:r w:rsidR="00182ECF">
          <w:rPr>
            <w:rFonts w:ascii="Helvetica" w:hAnsi="Helvetica"/>
          </w:rPr>
          <w:t>s</w:t>
        </w:r>
      </w:ins>
      <w:r w:rsidR="008067DE">
        <w:rPr>
          <w:rFonts w:ascii="Helvetica" w:hAnsi="Helvetica"/>
        </w:rPr>
        <w:t xml:space="preserve"> based </w:t>
      </w:r>
      <w:r w:rsidR="00F8729C" w:rsidRPr="00F8729C">
        <w:rPr>
          <w:rFonts w:ascii="Helvetica" w:hAnsi="Helvetica"/>
        </w:rPr>
        <w:t>solely</w:t>
      </w:r>
      <w:r w:rsidR="00F8729C">
        <w:rPr>
          <w:rFonts w:ascii="Helvetica" w:hAnsi="Helvetica"/>
        </w:rPr>
        <w:t xml:space="preserve"> on amino acid sequence</w:t>
      </w:r>
      <w:r>
        <w:rPr>
          <w:rFonts w:ascii="Helvetica" w:hAnsi="Helvetica"/>
        </w:rPr>
        <w:t xml:space="preserve">. </w:t>
      </w:r>
      <w:ins w:id="56" w:author="Austin Rice" w:date="2016-04-28T13:57:00Z">
        <w:r w:rsidR="001A2EBD" w:rsidRPr="001A2EBD">
          <w:rPr>
            <w:rFonts w:ascii="Helvetica" w:hAnsi="Helvetica"/>
            <w:color w:val="0000FF"/>
            <w:rPrChange w:id="57" w:author="Austin Rice" w:date="2016-04-28T13:58:00Z">
              <w:rPr>
                <w:rFonts w:ascii="Helvetica" w:hAnsi="Helvetica"/>
              </w:rPr>
            </w:rPrChange>
          </w:rPr>
          <w:t xml:space="preserve">Moreover, </w:t>
        </w:r>
        <w:r w:rsidR="001A2EBD" w:rsidRPr="00182ECF">
          <w:rPr>
            <w:rFonts w:ascii="Helvetica" w:hAnsi="Helvetica"/>
          </w:rPr>
          <w:t>w</w:t>
        </w:r>
      </w:ins>
      <w:del w:id="58" w:author="Austin Rice" w:date="2016-04-28T13:57:00Z">
        <w:r w:rsidR="00F8729C" w:rsidRPr="00182ECF" w:rsidDel="001A2EBD">
          <w:rPr>
            <w:rFonts w:ascii="Helvetica" w:hAnsi="Helvetica"/>
          </w:rPr>
          <w:delText>W</w:delText>
        </w:r>
      </w:del>
      <w:r w:rsidR="0020281B" w:rsidRPr="00182ECF">
        <w:rPr>
          <w:rFonts w:ascii="Helvetica" w:hAnsi="Helvetica"/>
        </w:rPr>
        <w:t xml:space="preserve">e can manage a comparable level of predictive power with a training set </w:t>
      </w:r>
      <w:r w:rsidR="00F8729C" w:rsidRPr="00182ECF">
        <w:rPr>
          <w:rFonts w:ascii="Helvetica" w:hAnsi="Helvetica"/>
          <w:rPrChange w:id="59" w:author="Austin Rice" w:date="2016-04-28T17:59:00Z">
            <w:rPr>
              <w:rFonts w:ascii="Helvetica" w:hAnsi="Helvetica"/>
              <w:color w:val="0000FF"/>
            </w:rPr>
          </w:rPrChange>
        </w:rPr>
        <w:t xml:space="preserve">of only </w:t>
      </w:r>
      <w:r w:rsidR="00F8729C" w:rsidRPr="001A2EBD">
        <w:rPr>
          <w:rFonts w:ascii="Helvetica" w:hAnsi="Helvetica"/>
          <w:color w:val="0000FF"/>
        </w:rPr>
        <w:t>50 chimeras</w:t>
      </w:r>
      <w:r w:rsidR="0020281B" w:rsidRPr="001A2EBD">
        <w:rPr>
          <w:rFonts w:ascii="Helvetica" w:hAnsi="Helvetica"/>
          <w:color w:val="0000FF"/>
          <w:rPrChange w:id="60" w:author="Austin Rice" w:date="2016-04-28T13:58:00Z">
            <w:rPr>
              <w:rFonts w:ascii="Helvetica" w:hAnsi="Helvetica"/>
            </w:rPr>
          </w:rPrChange>
        </w:rPr>
        <w:t xml:space="preserve">. </w:t>
      </w:r>
    </w:p>
    <w:p w14:paraId="72B50387" w14:textId="25B60E82" w:rsidR="000E206D" w:rsidRPr="00335BB9" w:rsidRDefault="000E206D" w:rsidP="000E206D">
      <w:pPr>
        <w:pStyle w:val="ListParagraph"/>
        <w:numPr>
          <w:ilvl w:val="0"/>
          <w:numId w:val="10"/>
        </w:numPr>
        <w:jc w:val="both"/>
        <w:rPr>
          <w:rFonts w:ascii="Helvetica" w:hAnsi="Helvetica"/>
        </w:rPr>
      </w:pPr>
      <w:r w:rsidRPr="00335BB9">
        <w:rPr>
          <w:rFonts w:ascii="Helvetica" w:hAnsi="Helvetica"/>
        </w:rPr>
        <w:t>We can also glean information on the sequence determi</w:t>
      </w:r>
      <w:r w:rsidR="0020281B">
        <w:rPr>
          <w:rFonts w:ascii="Helvetica" w:hAnsi="Helvetica"/>
        </w:rPr>
        <w:t>nates of ChR chimera expression</w:t>
      </w:r>
    </w:p>
    <w:p w14:paraId="25555219" w14:textId="77777777" w:rsidR="000E206D" w:rsidRPr="00335BB9" w:rsidRDefault="000E206D" w:rsidP="000E206D">
      <w:pPr>
        <w:pStyle w:val="ListParagraph"/>
        <w:numPr>
          <w:ilvl w:val="1"/>
          <w:numId w:val="10"/>
        </w:numPr>
        <w:jc w:val="both"/>
        <w:rPr>
          <w:rFonts w:ascii="Helvetica" w:hAnsi="Helvetica"/>
        </w:rPr>
      </w:pPr>
      <w:proofErr w:type="spellStart"/>
      <w:r w:rsidRPr="00335BB9">
        <w:rPr>
          <w:rFonts w:ascii="Helvetica" w:hAnsi="Helvetica"/>
        </w:rPr>
        <w:t>Monomeras</w:t>
      </w:r>
      <w:proofErr w:type="spellEnd"/>
    </w:p>
    <w:p w14:paraId="553B4CE4" w14:textId="77777777" w:rsidR="000E206D" w:rsidRPr="00335BB9" w:rsidRDefault="000E206D" w:rsidP="000E206D">
      <w:pPr>
        <w:pStyle w:val="ListParagraph"/>
        <w:numPr>
          <w:ilvl w:val="2"/>
          <w:numId w:val="10"/>
        </w:numPr>
        <w:jc w:val="both"/>
        <w:rPr>
          <w:rFonts w:ascii="Helvetica" w:hAnsi="Helvetica"/>
        </w:rPr>
      </w:pPr>
      <w:r w:rsidRPr="00335BB9">
        <w:rPr>
          <w:rFonts w:ascii="Helvetica" w:hAnsi="Helvetica"/>
        </w:rPr>
        <w:t>When single blocks are swapped in what effect is seen with localization &amp; loc. efficiency</w:t>
      </w:r>
    </w:p>
    <w:p w14:paraId="5F01AF6D" w14:textId="77777777" w:rsidR="000E206D" w:rsidRPr="00A0657A" w:rsidRDefault="000E206D" w:rsidP="000E206D">
      <w:pPr>
        <w:pStyle w:val="ListParagraph"/>
        <w:numPr>
          <w:ilvl w:val="1"/>
          <w:numId w:val="10"/>
        </w:numPr>
        <w:jc w:val="both"/>
        <w:rPr>
          <w:rFonts w:ascii="Helvetica" w:hAnsi="Helvetica"/>
          <w:color w:val="FF0000"/>
        </w:rPr>
      </w:pPr>
      <w:r w:rsidRPr="00A0657A">
        <w:rPr>
          <w:rFonts w:ascii="Helvetica" w:hAnsi="Helvetica"/>
          <w:color w:val="FF0000"/>
        </w:rPr>
        <w:t>Different features of high and low localizing sequences</w:t>
      </w:r>
    </w:p>
    <w:p w14:paraId="5EB3D850" w14:textId="77777777" w:rsidR="000E206D" w:rsidRPr="00A0657A" w:rsidRDefault="000E206D" w:rsidP="000E206D">
      <w:pPr>
        <w:pStyle w:val="ListParagraph"/>
        <w:numPr>
          <w:ilvl w:val="2"/>
          <w:numId w:val="10"/>
        </w:numPr>
        <w:jc w:val="both"/>
        <w:rPr>
          <w:rFonts w:ascii="Helvetica" w:hAnsi="Helvetica"/>
          <w:color w:val="FF0000"/>
        </w:rPr>
      </w:pPr>
      <w:r w:rsidRPr="00A0657A">
        <w:rPr>
          <w:rFonts w:ascii="Helvetica" w:hAnsi="Helvetica"/>
          <w:color w:val="FF0000"/>
        </w:rPr>
        <w:t>From data and predictions</w:t>
      </w:r>
    </w:p>
    <w:p w14:paraId="6ECDE149" w14:textId="6B48B2AA" w:rsidR="00732E5F" w:rsidRPr="00E97335" w:rsidRDefault="00732E5F" w:rsidP="000E206D">
      <w:pPr>
        <w:pStyle w:val="ListParagraph"/>
        <w:numPr>
          <w:ilvl w:val="2"/>
          <w:numId w:val="10"/>
        </w:numPr>
        <w:jc w:val="both"/>
        <w:rPr>
          <w:rFonts w:ascii="Helvetica" w:hAnsi="Helvetica"/>
          <w:color w:val="FF0000"/>
        </w:rPr>
      </w:pPr>
      <w:commentRangeStart w:id="61"/>
      <w:r w:rsidRPr="00E97335">
        <w:rPr>
          <w:rFonts w:ascii="Helvetica" w:hAnsi="Helvetica"/>
          <w:color w:val="FF0000"/>
        </w:rPr>
        <w:t>Figure 6.</w:t>
      </w:r>
      <w:commentRangeEnd w:id="61"/>
      <w:r w:rsidR="004D47D3">
        <w:rPr>
          <w:rStyle w:val="CommentReference"/>
        </w:rPr>
        <w:commentReference w:id="61"/>
      </w:r>
      <w:r w:rsidRPr="00E97335">
        <w:rPr>
          <w:rFonts w:ascii="Helvetica" w:hAnsi="Helvetica"/>
          <w:color w:val="FF0000"/>
        </w:rPr>
        <w:t xml:space="preserve"> </w:t>
      </w:r>
    </w:p>
    <w:p w14:paraId="347E6E99" w14:textId="6257B4DB" w:rsidR="000E206D" w:rsidRPr="00732E5F" w:rsidRDefault="000E206D" w:rsidP="000E206D">
      <w:pPr>
        <w:pStyle w:val="ListParagraph"/>
        <w:numPr>
          <w:ilvl w:val="1"/>
          <w:numId w:val="10"/>
        </w:numPr>
        <w:jc w:val="both"/>
        <w:rPr>
          <w:rFonts w:ascii="Helvetica" w:hAnsi="Helvetica"/>
          <w:color w:val="FF0000"/>
        </w:rPr>
      </w:pPr>
      <w:r w:rsidRPr="00732E5F">
        <w:rPr>
          <w:rFonts w:ascii="Helvetica" w:hAnsi="Helvetica"/>
          <w:color w:val="FF0000"/>
        </w:rPr>
        <w:t xml:space="preserve">Similarities and differences between sequences predicted to have high </w:t>
      </w:r>
      <w:r w:rsidR="00732E5F">
        <w:rPr>
          <w:rFonts w:ascii="Helvetica" w:hAnsi="Helvetica"/>
          <w:color w:val="FF0000"/>
        </w:rPr>
        <w:t xml:space="preserve">expression, high </w:t>
      </w:r>
      <w:r w:rsidRPr="00732E5F">
        <w:rPr>
          <w:rFonts w:ascii="Helvetica" w:hAnsi="Helvetica"/>
          <w:color w:val="FF0000"/>
        </w:rPr>
        <w:t>localization</w:t>
      </w:r>
      <w:r w:rsidR="00732E5F">
        <w:rPr>
          <w:rFonts w:ascii="Helvetica" w:hAnsi="Helvetica"/>
          <w:color w:val="FF0000"/>
        </w:rPr>
        <w:t>,</w:t>
      </w:r>
      <w:r w:rsidRPr="00732E5F">
        <w:rPr>
          <w:rFonts w:ascii="Helvetica" w:hAnsi="Helvetica"/>
          <w:color w:val="FF0000"/>
        </w:rPr>
        <w:t xml:space="preserve"> and high localization efficiency</w:t>
      </w:r>
    </w:p>
    <w:p w14:paraId="7165AEE2" w14:textId="29E91B6D" w:rsidR="000E206D" w:rsidRPr="00732E5F" w:rsidRDefault="00732E5F" w:rsidP="000E206D">
      <w:pPr>
        <w:pStyle w:val="ListParagraph"/>
        <w:numPr>
          <w:ilvl w:val="2"/>
          <w:numId w:val="10"/>
        </w:numPr>
        <w:jc w:val="both"/>
        <w:rPr>
          <w:rFonts w:ascii="Helvetica" w:hAnsi="Helvetica"/>
          <w:color w:val="FF0000"/>
        </w:rPr>
      </w:pPr>
      <w:r w:rsidRPr="00732E5F">
        <w:rPr>
          <w:rFonts w:ascii="Helvetica" w:hAnsi="Helvetica"/>
          <w:color w:val="FF0000"/>
          <w:highlight w:val="cyan"/>
        </w:rPr>
        <w:t>Figure 6.</w:t>
      </w:r>
      <w:r w:rsidRPr="00732E5F">
        <w:rPr>
          <w:rFonts w:ascii="Helvetica" w:hAnsi="Helvetica"/>
          <w:color w:val="FF0000"/>
        </w:rPr>
        <w:t xml:space="preserve"> </w:t>
      </w:r>
      <w:r w:rsidR="000E206D" w:rsidRPr="00732E5F">
        <w:rPr>
          <w:rFonts w:ascii="Helvetica" w:hAnsi="Helvetica"/>
          <w:color w:val="FF0000"/>
        </w:rPr>
        <w:t xml:space="preserve">3D plot for 3 properties </w:t>
      </w:r>
    </w:p>
    <w:p w14:paraId="64F302FE" w14:textId="77777777" w:rsidR="000E206D" w:rsidRPr="00732E5F" w:rsidRDefault="000E206D" w:rsidP="000E206D">
      <w:pPr>
        <w:pStyle w:val="ListParagraph"/>
        <w:numPr>
          <w:ilvl w:val="2"/>
          <w:numId w:val="10"/>
        </w:numPr>
        <w:jc w:val="both"/>
        <w:rPr>
          <w:rFonts w:ascii="Helvetica" w:hAnsi="Helvetica"/>
          <w:color w:val="FF0000"/>
        </w:rPr>
      </w:pPr>
      <w:r w:rsidRPr="00732E5F">
        <w:rPr>
          <w:rFonts w:ascii="Helvetica" w:hAnsi="Helvetica"/>
          <w:color w:val="FF0000"/>
        </w:rPr>
        <w:t>What chimeras fall along the correlation line?</w:t>
      </w:r>
    </w:p>
    <w:p w14:paraId="59C6C3E1" w14:textId="77777777" w:rsidR="000E206D" w:rsidRPr="00732E5F" w:rsidRDefault="000E206D" w:rsidP="000E206D">
      <w:pPr>
        <w:pStyle w:val="ListParagraph"/>
        <w:numPr>
          <w:ilvl w:val="2"/>
          <w:numId w:val="10"/>
        </w:numPr>
        <w:jc w:val="both"/>
        <w:rPr>
          <w:rFonts w:ascii="Helvetica" w:hAnsi="Helvetica"/>
          <w:color w:val="FF0000"/>
        </w:rPr>
      </w:pPr>
      <w:r w:rsidRPr="00732E5F">
        <w:rPr>
          <w:rFonts w:ascii="Helvetica" w:hAnsi="Helvetica"/>
          <w:color w:val="FF0000"/>
        </w:rPr>
        <w:t>What is similar between the chimeras?</w:t>
      </w:r>
    </w:p>
    <w:p w14:paraId="39558760" w14:textId="117A3A93" w:rsidR="000E206D" w:rsidRPr="004D47D3" w:rsidRDefault="000E206D" w:rsidP="000E206D">
      <w:pPr>
        <w:pStyle w:val="ListParagraph"/>
        <w:numPr>
          <w:ilvl w:val="1"/>
          <w:numId w:val="10"/>
        </w:numPr>
        <w:jc w:val="both"/>
        <w:rPr>
          <w:rFonts w:ascii="Helvetica" w:hAnsi="Helvetica"/>
          <w:color w:val="FF0000"/>
        </w:rPr>
      </w:pPr>
      <w:commentRangeStart w:id="62"/>
      <w:r w:rsidRPr="004D47D3">
        <w:rPr>
          <w:rFonts w:ascii="Helvetica" w:hAnsi="Helvetica"/>
          <w:color w:val="FF0000"/>
        </w:rPr>
        <w:t>From Lasso, weighted contacts and residues for localization/localization eff.</w:t>
      </w:r>
    </w:p>
    <w:p w14:paraId="21373249" w14:textId="4C0FB406" w:rsidR="000E206D" w:rsidRPr="004D47D3" w:rsidRDefault="000E206D" w:rsidP="000E206D">
      <w:pPr>
        <w:pStyle w:val="ListParagraph"/>
        <w:numPr>
          <w:ilvl w:val="2"/>
          <w:numId w:val="10"/>
        </w:numPr>
        <w:jc w:val="both"/>
        <w:rPr>
          <w:rFonts w:ascii="Helvetica" w:hAnsi="Helvetica"/>
          <w:color w:val="FF0000"/>
        </w:rPr>
      </w:pPr>
      <w:r w:rsidRPr="004D47D3">
        <w:rPr>
          <w:rFonts w:ascii="Helvetica" w:hAnsi="Helvetica"/>
          <w:color w:val="FF0000"/>
        </w:rPr>
        <w:t xml:space="preserve">Where are they? </w:t>
      </w:r>
      <w:r w:rsidR="003B2F8F" w:rsidRPr="003B2F8F">
        <w:rPr>
          <w:rFonts w:ascii="Helvetica" w:hAnsi="Helvetica"/>
          <w:color w:val="FF0000"/>
          <w:highlight w:val="cyan"/>
        </w:rPr>
        <w:t>Figure 6.</w:t>
      </w:r>
      <w:r w:rsidR="003B2F8F">
        <w:rPr>
          <w:rFonts w:ascii="Helvetica" w:hAnsi="Helvetica"/>
          <w:color w:val="FF0000"/>
        </w:rPr>
        <w:t xml:space="preserve"> </w:t>
      </w:r>
      <w:r w:rsidRPr="004D47D3">
        <w:rPr>
          <w:rFonts w:ascii="Helvetica" w:hAnsi="Helvetica"/>
          <w:color w:val="FF0000"/>
        </w:rPr>
        <w:t>Heat map</w:t>
      </w:r>
    </w:p>
    <w:p w14:paraId="5D90EE23" w14:textId="025D696B" w:rsidR="000E206D" w:rsidRPr="004D47D3" w:rsidRDefault="000E206D" w:rsidP="000E206D">
      <w:pPr>
        <w:pStyle w:val="ListParagraph"/>
        <w:numPr>
          <w:ilvl w:val="2"/>
          <w:numId w:val="10"/>
        </w:numPr>
        <w:jc w:val="both"/>
        <w:rPr>
          <w:rFonts w:ascii="Helvetica" w:hAnsi="Helvetica"/>
          <w:color w:val="FF0000"/>
        </w:rPr>
      </w:pPr>
      <w:r w:rsidRPr="004D47D3">
        <w:rPr>
          <w:rFonts w:ascii="Helvetica" w:hAnsi="Helvetica"/>
          <w:color w:val="FF0000"/>
        </w:rPr>
        <w:t>Possible reasons for this site</w:t>
      </w:r>
      <w:r w:rsidR="00755DCB" w:rsidRPr="004D47D3">
        <w:rPr>
          <w:rFonts w:ascii="Helvetica" w:hAnsi="Helvetica"/>
          <w:color w:val="FF0000"/>
        </w:rPr>
        <w:t>’</w:t>
      </w:r>
      <w:r w:rsidRPr="004D47D3">
        <w:rPr>
          <w:rFonts w:ascii="Helvetica" w:hAnsi="Helvetica"/>
          <w:color w:val="FF0000"/>
        </w:rPr>
        <w:t>s importance</w:t>
      </w:r>
    </w:p>
    <w:p w14:paraId="1C0CA9D5" w14:textId="77777777" w:rsidR="000E206D" w:rsidRPr="004D47D3" w:rsidRDefault="000E206D" w:rsidP="000E206D">
      <w:pPr>
        <w:pStyle w:val="ListParagraph"/>
        <w:numPr>
          <w:ilvl w:val="3"/>
          <w:numId w:val="10"/>
        </w:numPr>
        <w:jc w:val="both"/>
        <w:rPr>
          <w:rFonts w:ascii="Helvetica" w:hAnsi="Helvetica"/>
          <w:color w:val="FF0000"/>
        </w:rPr>
      </w:pPr>
      <w:r w:rsidRPr="004D47D3">
        <w:rPr>
          <w:rFonts w:ascii="Helvetica" w:hAnsi="Helvetica"/>
          <w:color w:val="FF0000"/>
        </w:rPr>
        <w:t>Hypothesis testing</w:t>
      </w:r>
    </w:p>
    <w:commentRangeEnd w:id="62"/>
    <w:p w14:paraId="2CDC002F" w14:textId="77777777" w:rsidR="000E206D" w:rsidRPr="00335BB9" w:rsidRDefault="004D47D3" w:rsidP="000E206D">
      <w:pPr>
        <w:pStyle w:val="ListParagraph"/>
        <w:numPr>
          <w:ilvl w:val="0"/>
          <w:numId w:val="10"/>
        </w:numPr>
        <w:jc w:val="both"/>
        <w:rPr>
          <w:rFonts w:ascii="Helvetica" w:hAnsi="Helvetica"/>
        </w:rPr>
      </w:pPr>
      <w:r>
        <w:rPr>
          <w:rStyle w:val="CommentReference"/>
        </w:rPr>
        <w:commentReference w:id="62"/>
      </w:r>
      <w:r w:rsidR="000E206D" w:rsidRPr="00335BB9">
        <w:rPr>
          <w:rFonts w:ascii="Helvetica" w:hAnsi="Helvetica"/>
        </w:rPr>
        <w:t>Applying the models</w:t>
      </w:r>
    </w:p>
    <w:p w14:paraId="55A3054B" w14:textId="77777777" w:rsidR="00A1305E" w:rsidRDefault="00A0657A" w:rsidP="000E206D">
      <w:pPr>
        <w:pStyle w:val="ListParagraph"/>
        <w:numPr>
          <w:ilvl w:val="1"/>
          <w:numId w:val="10"/>
        </w:numPr>
        <w:jc w:val="both"/>
        <w:rPr>
          <w:rFonts w:ascii="Helvetica" w:hAnsi="Helvetica"/>
        </w:rPr>
      </w:pPr>
      <w:r>
        <w:rPr>
          <w:rFonts w:ascii="Helvetica" w:hAnsi="Helvetica"/>
        </w:rPr>
        <w:t xml:space="preserve">In future engineering efforts of ChR, where low-throughput assays will be used to quantify a range of channel properties, we can use the models developed here to narrow our focus on well-localizing ChR chimeras. </w:t>
      </w:r>
    </w:p>
    <w:p w14:paraId="3FA782D1" w14:textId="6A0EF0ED" w:rsidR="00A0657A" w:rsidRDefault="00A0657A" w:rsidP="000E206D">
      <w:pPr>
        <w:pStyle w:val="ListParagraph"/>
        <w:numPr>
          <w:ilvl w:val="1"/>
          <w:numId w:val="10"/>
        </w:numPr>
        <w:jc w:val="both"/>
        <w:rPr>
          <w:rFonts w:ascii="Helvetica" w:hAnsi="Helvetica"/>
        </w:rPr>
      </w:pPr>
      <w:r>
        <w:rPr>
          <w:rFonts w:ascii="Helvetica" w:hAnsi="Helvetica"/>
        </w:rPr>
        <w:t>Furthermore, the modeling methodology that we develop here with a moderate number of ChR sequences can be applied other channel properties for which a more limited set of data will be available</w:t>
      </w:r>
    </w:p>
    <w:p w14:paraId="47FAB742" w14:textId="1003E51E" w:rsidR="00A1305E" w:rsidRPr="00A1305E" w:rsidRDefault="00A1305E" w:rsidP="00A1305E">
      <w:pPr>
        <w:pStyle w:val="ListParagraph"/>
        <w:numPr>
          <w:ilvl w:val="2"/>
          <w:numId w:val="10"/>
        </w:numPr>
        <w:jc w:val="both"/>
        <w:rPr>
          <w:rFonts w:ascii="Helvetica" w:hAnsi="Helvetica"/>
          <w:color w:val="FF0000"/>
        </w:rPr>
      </w:pPr>
      <w:r w:rsidRPr="00A1305E">
        <w:rPr>
          <w:rFonts w:ascii="Helvetica" w:hAnsi="Helvetica"/>
          <w:color w:val="FF0000"/>
        </w:rPr>
        <w:t xml:space="preserve">Subsequent work will model these properties for second-generation sequences with optimal channel properties and the stipulation that they also </w:t>
      </w:r>
      <w:r>
        <w:rPr>
          <w:rFonts w:ascii="Helvetica" w:hAnsi="Helvetica"/>
          <w:color w:val="FF0000"/>
        </w:rPr>
        <w:t xml:space="preserve">localize </w:t>
      </w:r>
      <w:r w:rsidRPr="00A1305E">
        <w:rPr>
          <w:rFonts w:ascii="Helvetica" w:hAnsi="Helvetica"/>
          <w:color w:val="FF0000"/>
        </w:rPr>
        <w:t>well.</w:t>
      </w:r>
    </w:p>
    <w:p w14:paraId="69620CF1" w14:textId="1C37A618" w:rsidR="000E206D" w:rsidRPr="00A0657A" w:rsidRDefault="00D07731" w:rsidP="000E206D">
      <w:pPr>
        <w:pStyle w:val="ListParagraph"/>
        <w:numPr>
          <w:ilvl w:val="1"/>
          <w:numId w:val="10"/>
        </w:numPr>
        <w:jc w:val="both"/>
        <w:rPr>
          <w:rFonts w:ascii="Helvetica" w:hAnsi="Helvetica"/>
          <w:color w:val="FF0000"/>
        </w:rPr>
      </w:pPr>
      <w:r w:rsidRPr="00A0657A">
        <w:rPr>
          <w:rFonts w:ascii="Helvetica" w:hAnsi="Helvetica"/>
          <w:color w:val="FF0000"/>
        </w:rPr>
        <w:t xml:space="preserve">Augmenting the localization of ChRs outside the parental set via limited </w:t>
      </w:r>
      <w:proofErr w:type="spellStart"/>
      <w:r w:rsidRPr="00A0657A">
        <w:rPr>
          <w:rFonts w:ascii="Helvetica" w:hAnsi="Helvetica"/>
          <w:color w:val="FF0000"/>
        </w:rPr>
        <w:t>chimeragenesis</w:t>
      </w:r>
      <w:proofErr w:type="spellEnd"/>
    </w:p>
    <w:p w14:paraId="6856817B" w14:textId="786750C2" w:rsidR="00504C21" w:rsidRPr="00A0657A" w:rsidRDefault="00EB7477" w:rsidP="00335BB9">
      <w:pPr>
        <w:pStyle w:val="ListParagraph"/>
        <w:numPr>
          <w:ilvl w:val="2"/>
          <w:numId w:val="10"/>
        </w:numPr>
        <w:jc w:val="both"/>
        <w:rPr>
          <w:rFonts w:ascii="Helvetica" w:hAnsi="Helvetica"/>
          <w:color w:val="FF0000"/>
        </w:rPr>
      </w:pPr>
      <w:r w:rsidRPr="00A0657A">
        <w:rPr>
          <w:rFonts w:ascii="Helvetica" w:hAnsi="Helvetica"/>
          <w:color w:val="FF0000"/>
        </w:rPr>
        <w:t>Model expansion</w:t>
      </w:r>
    </w:p>
    <w:sectPr w:rsidR="00504C21" w:rsidRPr="00A0657A" w:rsidSect="00335BB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stin Rice" w:date="2016-04-28T17:15:00Z" w:initials="AR">
    <w:p w14:paraId="528E78AC" w14:textId="3EB832A1" w:rsidR="00B13FEC" w:rsidRDefault="00B13FEC">
      <w:pPr>
        <w:pStyle w:val="CommentText"/>
      </w:pPr>
      <w:r>
        <w:rPr>
          <w:rStyle w:val="CommentReference"/>
        </w:rPr>
        <w:annotationRef/>
      </w:r>
      <w:r>
        <w:t>Not needed here. ChRs are inherently recombinant if expressed in human cells. We can make the heterlogous expression point later.</w:t>
      </w:r>
    </w:p>
  </w:comment>
  <w:comment w:id="2" w:author="Austin Rice" w:date="2016-04-28T17:18:00Z" w:initials="AR">
    <w:p w14:paraId="676BE6E4" w14:textId="3185AC98" w:rsidR="00B13FEC" w:rsidRDefault="00B13FEC">
      <w:pPr>
        <w:pStyle w:val="CommentText"/>
      </w:pPr>
      <w:r>
        <w:rPr>
          <w:rStyle w:val="CommentReference"/>
        </w:rPr>
        <w:annotationRef/>
      </w:r>
      <w:r>
        <w:t>If we work on model expansion this can come back in.</w:t>
      </w:r>
    </w:p>
  </w:comment>
  <w:comment w:id="6" w:author="Austin Rice" w:date="2016-04-28T17:20:00Z" w:initials="AR">
    <w:p w14:paraId="4506D0D6" w14:textId="31868ADE" w:rsidR="00B13FEC" w:rsidRDefault="00B13FEC">
      <w:pPr>
        <w:pStyle w:val="CommentText"/>
      </w:pPr>
      <w:r>
        <w:rPr>
          <w:rStyle w:val="CommentReference"/>
        </w:rPr>
        <w:annotationRef/>
      </w:r>
      <w:proofErr w:type="gramStart"/>
      <w:r>
        <w:t>again</w:t>
      </w:r>
      <w:proofErr w:type="gramEnd"/>
      <w:r>
        <w:t xml:space="preserve"> with model expansion. I would love to be able to include this motivation. I think it makes the story 10x better, but we aren't showing Frances data for this yet. If you want we can sneek it in, but she may ask.</w:t>
      </w:r>
    </w:p>
  </w:comment>
  <w:comment w:id="18" w:author="Claire Bedbrook" w:date="2016-04-28T09:41:00Z" w:initials="CB">
    <w:p w14:paraId="494CC66E" w14:textId="4A02E495" w:rsidR="00B13FEC" w:rsidRDefault="00B13FEC">
      <w:pPr>
        <w:pStyle w:val="CommentText"/>
      </w:pPr>
      <w:r>
        <w:rPr>
          <w:rStyle w:val="CommentReference"/>
        </w:rPr>
        <w:annotationRef/>
      </w:r>
      <w:r>
        <w:rPr>
          <w:rStyle w:val="CommentReference"/>
        </w:rPr>
        <w:annotationRef/>
      </w:r>
      <w:r>
        <w:t xml:space="preserve">Can we make this more general to 7-TM proteins. Have people used recombination in G-protein receptors to get them to express for crystallography? </w:t>
      </w:r>
    </w:p>
  </w:comment>
  <w:comment w:id="24" w:author="Austin Rice" w:date="2016-04-28T17:51:00Z" w:initials="AR">
    <w:p w14:paraId="17BB8200" w14:textId="77777777" w:rsidR="00B13FEC" w:rsidRDefault="00B13FEC" w:rsidP="002C303E">
      <w:pPr>
        <w:pStyle w:val="CommentText"/>
      </w:pPr>
      <w:ins w:id="27" w:author="Austin Rice" w:date="2016-04-28T13:52:00Z">
        <w:r>
          <w:rPr>
            <w:rStyle w:val="CommentReference"/>
          </w:rPr>
          <w:annotationRef/>
        </w:r>
      </w:ins>
      <w:r>
        <w:t xml:space="preserve">PNAS thing. </w:t>
      </w:r>
    </w:p>
  </w:comment>
  <w:comment w:id="31" w:author="Austin Rice" w:date="2016-04-28T13:49:00Z" w:initials="AR">
    <w:p w14:paraId="338135EF" w14:textId="7EFEF028" w:rsidR="00B13FEC" w:rsidRDefault="00B13FEC">
      <w:pPr>
        <w:pStyle w:val="CommentText"/>
      </w:pPr>
      <w:r>
        <w:rPr>
          <w:rStyle w:val="CommentReference"/>
        </w:rPr>
        <w:annotationRef/>
      </w:r>
      <w:r>
        <w:t>Now in Supp Figure S1</w:t>
      </w:r>
    </w:p>
  </w:comment>
  <w:comment w:id="36" w:author="Austin Rice" w:date="2016-04-28T13:51:00Z" w:initials="AR">
    <w:p w14:paraId="24D57A79" w14:textId="241FE034" w:rsidR="00B13FEC" w:rsidRDefault="00B13FEC">
      <w:pPr>
        <w:pStyle w:val="CommentText"/>
      </w:pPr>
      <w:r>
        <w:rPr>
          <w:rStyle w:val="CommentReference"/>
        </w:rPr>
        <w:annotationRef/>
      </w:r>
      <w:r>
        <w:t xml:space="preserve">This would be too big for a main text Table. </w:t>
      </w:r>
    </w:p>
  </w:comment>
  <w:comment w:id="47" w:author="Austin Rice" w:date="2016-04-27T15:49:00Z" w:initials="AR">
    <w:p w14:paraId="6F39DCA1" w14:textId="19D1FB76" w:rsidR="00B13FEC" w:rsidRDefault="00B13FEC">
      <w:pPr>
        <w:pStyle w:val="CommentText"/>
      </w:pPr>
      <w:r>
        <w:rPr>
          <w:rStyle w:val="CommentReference"/>
        </w:rPr>
        <w:annotationRef/>
      </w:r>
      <w:r>
        <w:t>This is a re-occuring question for me. What is the best way to approach this question?</w:t>
      </w:r>
    </w:p>
  </w:comment>
  <w:comment w:id="61" w:author="Austin Rice" w:date="2016-04-27T15:22:00Z" w:initials="AR">
    <w:p w14:paraId="521E3D35" w14:textId="6D1F06AC" w:rsidR="00B13FEC" w:rsidRDefault="00B13FEC">
      <w:pPr>
        <w:pStyle w:val="CommentText"/>
      </w:pPr>
      <w:r>
        <w:rPr>
          <w:rStyle w:val="CommentReference"/>
        </w:rPr>
        <w:annotationRef/>
      </w:r>
      <w:r>
        <w:t>Not sure what this would show or how reliable it would be.</w:t>
      </w:r>
    </w:p>
  </w:comment>
  <w:comment w:id="62" w:author="Austin Rice" w:date="2016-04-27T15:41:00Z" w:initials="AR">
    <w:p w14:paraId="19E719FA" w14:textId="71EA718B" w:rsidR="00B13FEC" w:rsidRDefault="00B13FEC">
      <w:pPr>
        <w:pStyle w:val="CommentText"/>
      </w:pPr>
      <w:r>
        <w:rPr>
          <w:rStyle w:val="CommentReference"/>
        </w:rPr>
        <w:annotationRef/>
      </w:r>
      <w:r>
        <w:t xml:space="preserve">This may be our best bet for this section. It takes all the data into account and it isn't as speculative as "2.b" will be.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85F"/>
    <w:multiLevelType w:val="hybridMultilevel"/>
    <w:tmpl w:val="A94C699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36A6B"/>
    <w:multiLevelType w:val="hybridMultilevel"/>
    <w:tmpl w:val="118C768A"/>
    <w:lvl w:ilvl="0" w:tplc="99D03AB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F4ED1"/>
    <w:multiLevelType w:val="hybridMultilevel"/>
    <w:tmpl w:val="60BC7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0B1D4E"/>
    <w:multiLevelType w:val="hybridMultilevel"/>
    <w:tmpl w:val="EE862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20F98"/>
    <w:multiLevelType w:val="hybridMultilevel"/>
    <w:tmpl w:val="EB363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6725614"/>
    <w:multiLevelType w:val="hybridMultilevel"/>
    <w:tmpl w:val="AE4C23A4"/>
    <w:lvl w:ilvl="0" w:tplc="1D8260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0062A"/>
    <w:multiLevelType w:val="hybridMultilevel"/>
    <w:tmpl w:val="60BC7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D057FE"/>
    <w:multiLevelType w:val="hybridMultilevel"/>
    <w:tmpl w:val="FB2A2E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C422E"/>
    <w:multiLevelType w:val="hybridMultilevel"/>
    <w:tmpl w:val="7A0EF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B227E"/>
    <w:multiLevelType w:val="hybridMultilevel"/>
    <w:tmpl w:val="D34A3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
  </w:num>
  <w:num w:numId="5">
    <w:abstractNumId w:val="5"/>
  </w:num>
  <w:num w:numId="6">
    <w:abstractNumId w:val="0"/>
  </w:num>
  <w:num w:numId="7">
    <w:abstractNumId w:val="7"/>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C21"/>
    <w:rsid w:val="00003D81"/>
    <w:rsid w:val="00004A4F"/>
    <w:rsid w:val="00004C54"/>
    <w:rsid w:val="000365CA"/>
    <w:rsid w:val="0007760A"/>
    <w:rsid w:val="00086920"/>
    <w:rsid w:val="000A075C"/>
    <w:rsid w:val="000A6A71"/>
    <w:rsid w:val="000B26EE"/>
    <w:rsid w:val="000C5CF8"/>
    <w:rsid w:val="000C7457"/>
    <w:rsid w:val="000E206D"/>
    <w:rsid w:val="000E54F9"/>
    <w:rsid w:val="000F1CDF"/>
    <w:rsid w:val="000F7CBB"/>
    <w:rsid w:val="00107E93"/>
    <w:rsid w:val="00130C3E"/>
    <w:rsid w:val="00182ECF"/>
    <w:rsid w:val="00190395"/>
    <w:rsid w:val="001A2EBD"/>
    <w:rsid w:val="001C1A74"/>
    <w:rsid w:val="001C7D9F"/>
    <w:rsid w:val="001F3D6C"/>
    <w:rsid w:val="001F50DE"/>
    <w:rsid w:val="0020281B"/>
    <w:rsid w:val="0020792A"/>
    <w:rsid w:val="002429C5"/>
    <w:rsid w:val="002556B6"/>
    <w:rsid w:val="00284D70"/>
    <w:rsid w:val="002C303E"/>
    <w:rsid w:val="002D0649"/>
    <w:rsid w:val="002D087B"/>
    <w:rsid w:val="00313223"/>
    <w:rsid w:val="003160C0"/>
    <w:rsid w:val="00322B8A"/>
    <w:rsid w:val="003277F3"/>
    <w:rsid w:val="00335BB9"/>
    <w:rsid w:val="00360B08"/>
    <w:rsid w:val="00365043"/>
    <w:rsid w:val="0037657E"/>
    <w:rsid w:val="00377A9A"/>
    <w:rsid w:val="003A4CF6"/>
    <w:rsid w:val="003B2F8F"/>
    <w:rsid w:val="003D75DA"/>
    <w:rsid w:val="00420D9D"/>
    <w:rsid w:val="00432C74"/>
    <w:rsid w:val="00496B00"/>
    <w:rsid w:val="004D47D3"/>
    <w:rsid w:val="004F4A4A"/>
    <w:rsid w:val="00504C21"/>
    <w:rsid w:val="005572A8"/>
    <w:rsid w:val="0057509F"/>
    <w:rsid w:val="005B51F1"/>
    <w:rsid w:val="005D2C8F"/>
    <w:rsid w:val="00602428"/>
    <w:rsid w:val="006032E3"/>
    <w:rsid w:val="00607BC2"/>
    <w:rsid w:val="00685363"/>
    <w:rsid w:val="006A6B67"/>
    <w:rsid w:val="006D667A"/>
    <w:rsid w:val="006E14BC"/>
    <w:rsid w:val="006F0A74"/>
    <w:rsid w:val="006F1379"/>
    <w:rsid w:val="00713C41"/>
    <w:rsid w:val="00722256"/>
    <w:rsid w:val="00726124"/>
    <w:rsid w:val="00732E5F"/>
    <w:rsid w:val="00755DCB"/>
    <w:rsid w:val="007D28FC"/>
    <w:rsid w:val="007F7AAF"/>
    <w:rsid w:val="008067DE"/>
    <w:rsid w:val="008108CE"/>
    <w:rsid w:val="00833C5D"/>
    <w:rsid w:val="00836F6A"/>
    <w:rsid w:val="008713BC"/>
    <w:rsid w:val="008757A8"/>
    <w:rsid w:val="008D2DAA"/>
    <w:rsid w:val="008E2E00"/>
    <w:rsid w:val="008E39FD"/>
    <w:rsid w:val="009320ED"/>
    <w:rsid w:val="00943CB5"/>
    <w:rsid w:val="009540C8"/>
    <w:rsid w:val="00955CF4"/>
    <w:rsid w:val="00977780"/>
    <w:rsid w:val="00984EA5"/>
    <w:rsid w:val="00994B7E"/>
    <w:rsid w:val="009A1BC1"/>
    <w:rsid w:val="009C7A07"/>
    <w:rsid w:val="00A0657A"/>
    <w:rsid w:val="00A1305E"/>
    <w:rsid w:val="00A211B2"/>
    <w:rsid w:val="00A23B57"/>
    <w:rsid w:val="00A46C46"/>
    <w:rsid w:val="00A52781"/>
    <w:rsid w:val="00A617D5"/>
    <w:rsid w:val="00A9100B"/>
    <w:rsid w:val="00AA1C3D"/>
    <w:rsid w:val="00AF065F"/>
    <w:rsid w:val="00AF6B45"/>
    <w:rsid w:val="00B13FEC"/>
    <w:rsid w:val="00B15583"/>
    <w:rsid w:val="00B41CE1"/>
    <w:rsid w:val="00B82AD2"/>
    <w:rsid w:val="00C10739"/>
    <w:rsid w:val="00C224CF"/>
    <w:rsid w:val="00C335DC"/>
    <w:rsid w:val="00C348DD"/>
    <w:rsid w:val="00C41E9E"/>
    <w:rsid w:val="00C45F18"/>
    <w:rsid w:val="00C610F8"/>
    <w:rsid w:val="00C9303D"/>
    <w:rsid w:val="00C96CAA"/>
    <w:rsid w:val="00CC3212"/>
    <w:rsid w:val="00CF16FC"/>
    <w:rsid w:val="00D07731"/>
    <w:rsid w:val="00D30E96"/>
    <w:rsid w:val="00D71C9F"/>
    <w:rsid w:val="00DB5B7C"/>
    <w:rsid w:val="00DC475B"/>
    <w:rsid w:val="00DE24DE"/>
    <w:rsid w:val="00DE5700"/>
    <w:rsid w:val="00E02BB3"/>
    <w:rsid w:val="00E03605"/>
    <w:rsid w:val="00E31CD3"/>
    <w:rsid w:val="00E373FF"/>
    <w:rsid w:val="00E522B4"/>
    <w:rsid w:val="00E62848"/>
    <w:rsid w:val="00E97335"/>
    <w:rsid w:val="00EB7477"/>
    <w:rsid w:val="00EC65EE"/>
    <w:rsid w:val="00ED5EF3"/>
    <w:rsid w:val="00EF4CCB"/>
    <w:rsid w:val="00F02637"/>
    <w:rsid w:val="00F053E0"/>
    <w:rsid w:val="00F1784F"/>
    <w:rsid w:val="00F27DC2"/>
    <w:rsid w:val="00F8729C"/>
    <w:rsid w:val="00FE23EE"/>
    <w:rsid w:val="00FF02CF"/>
    <w:rsid w:val="00FF2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282D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C21"/>
    <w:pPr>
      <w:ind w:left="720"/>
      <w:contextualSpacing/>
    </w:pPr>
  </w:style>
  <w:style w:type="character" w:styleId="CommentReference">
    <w:name w:val="annotation reference"/>
    <w:basedOn w:val="DefaultParagraphFont"/>
    <w:uiPriority w:val="99"/>
    <w:semiHidden/>
    <w:unhideWhenUsed/>
    <w:rsid w:val="00A9100B"/>
    <w:rPr>
      <w:sz w:val="18"/>
      <w:szCs w:val="18"/>
    </w:rPr>
  </w:style>
  <w:style w:type="paragraph" w:styleId="CommentText">
    <w:name w:val="annotation text"/>
    <w:basedOn w:val="Normal"/>
    <w:link w:val="CommentTextChar"/>
    <w:uiPriority w:val="99"/>
    <w:semiHidden/>
    <w:unhideWhenUsed/>
    <w:rsid w:val="00A9100B"/>
  </w:style>
  <w:style w:type="character" w:customStyle="1" w:styleId="CommentTextChar">
    <w:name w:val="Comment Text Char"/>
    <w:basedOn w:val="DefaultParagraphFont"/>
    <w:link w:val="CommentText"/>
    <w:uiPriority w:val="99"/>
    <w:semiHidden/>
    <w:rsid w:val="00A9100B"/>
  </w:style>
  <w:style w:type="paragraph" w:styleId="CommentSubject">
    <w:name w:val="annotation subject"/>
    <w:basedOn w:val="CommentText"/>
    <w:next w:val="CommentText"/>
    <w:link w:val="CommentSubjectChar"/>
    <w:uiPriority w:val="99"/>
    <w:semiHidden/>
    <w:unhideWhenUsed/>
    <w:rsid w:val="00335BB9"/>
    <w:rPr>
      <w:b/>
      <w:bCs/>
      <w:sz w:val="20"/>
      <w:szCs w:val="20"/>
    </w:rPr>
  </w:style>
  <w:style w:type="character" w:customStyle="1" w:styleId="CommentSubjectChar">
    <w:name w:val="Comment Subject Char"/>
    <w:basedOn w:val="CommentTextChar"/>
    <w:link w:val="CommentSubject"/>
    <w:uiPriority w:val="99"/>
    <w:semiHidden/>
    <w:rsid w:val="00335BB9"/>
    <w:rPr>
      <w:b/>
      <w:bCs/>
      <w:sz w:val="20"/>
      <w:szCs w:val="20"/>
    </w:rPr>
  </w:style>
  <w:style w:type="paragraph" w:styleId="BalloonText">
    <w:name w:val="Balloon Text"/>
    <w:basedOn w:val="Normal"/>
    <w:link w:val="BalloonTextChar"/>
    <w:uiPriority w:val="99"/>
    <w:semiHidden/>
    <w:unhideWhenUsed/>
    <w:rsid w:val="00335B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BB9"/>
    <w:rPr>
      <w:rFonts w:ascii="Lucida Grande" w:hAnsi="Lucida Grande" w:cs="Lucida Grande"/>
      <w:sz w:val="18"/>
      <w:szCs w:val="18"/>
    </w:rPr>
  </w:style>
  <w:style w:type="paragraph" w:styleId="Revision">
    <w:name w:val="Revision"/>
    <w:hidden/>
    <w:uiPriority w:val="99"/>
    <w:semiHidden/>
    <w:rsid w:val="004D47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C21"/>
    <w:pPr>
      <w:ind w:left="720"/>
      <w:contextualSpacing/>
    </w:pPr>
  </w:style>
  <w:style w:type="character" w:styleId="CommentReference">
    <w:name w:val="annotation reference"/>
    <w:basedOn w:val="DefaultParagraphFont"/>
    <w:uiPriority w:val="99"/>
    <w:semiHidden/>
    <w:unhideWhenUsed/>
    <w:rsid w:val="00A9100B"/>
    <w:rPr>
      <w:sz w:val="18"/>
      <w:szCs w:val="18"/>
    </w:rPr>
  </w:style>
  <w:style w:type="paragraph" w:styleId="CommentText">
    <w:name w:val="annotation text"/>
    <w:basedOn w:val="Normal"/>
    <w:link w:val="CommentTextChar"/>
    <w:uiPriority w:val="99"/>
    <w:semiHidden/>
    <w:unhideWhenUsed/>
    <w:rsid w:val="00A9100B"/>
  </w:style>
  <w:style w:type="character" w:customStyle="1" w:styleId="CommentTextChar">
    <w:name w:val="Comment Text Char"/>
    <w:basedOn w:val="DefaultParagraphFont"/>
    <w:link w:val="CommentText"/>
    <w:uiPriority w:val="99"/>
    <w:semiHidden/>
    <w:rsid w:val="00A9100B"/>
  </w:style>
  <w:style w:type="paragraph" w:styleId="CommentSubject">
    <w:name w:val="annotation subject"/>
    <w:basedOn w:val="CommentText"/>
    <w:next w:val="CommentText"/>
    <w:link w:val="CommentSubjectChar"/>
    <w:uiPriority w:val="99"/>
    <w:semiHidden/>
    <w:unhideWhenUsed/>
    <w:rsid w:val="00335BB9"/>
    <w:rPr>
      <w:b/>
      <w:bCs/>
      <w:sz w:val="20"/>
      <w:szCs w:val="20"/>
    </w:rPr>
  </w:style>
  <w:style w:type="character" w:customStyle="1" w:styleId="CommentSubjectChar">
    <w:name w:val="Comment Subject Char"/>
    <w:basedOn w:val="CommentTextChar"/>
    <w:link w:val="CommentSubject"/>
    <w:uiPriority w:val="99"/>
    <w:semiHidden/>
    <w:rsid w:val="00335BB9"/>
    <w:rPr>
      <w:b/>
      <w:bCs/>
      <w:sz w:val="20"/>
      <w:szCs w:val="20"/>
    </w:rPr>
  </w:style>
  <w:style w:type="paragraph" w:styleId="BalloonText">
    <w:name w:val="Balloon Text"/>
    <w:basedOn w:val="Normal"/>
    <w:link w:val="BalloonTextChar"/>
    <w:uiPriority w:val="99"/>
    <w:semiHidden/>
    <w:unhideWhenUsed/>
    <w:rsid w:val="00335B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BB9"/>
    <w:rPr>
      <w:rFonts w:ascii="Lucida Grande" w:hAnsi="Lucida Grande" w:cs="Lucida Grande"/>
      <w:sz w:val="18"/>
      <w:szCs w:val="18"/>
    </w:rPr>
  </w:style>
  <w:style w:type="paragraph" w:styleId="Revision">
    <w:name w:val="Revision"/>
    <w:hidden/>
    <w:uiPriority w:val="99"/>
    <w:semiHidden/>
    <w:rsid w:val="004D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1613</Words>
  <Characters>9199</Characters>
  <Application>Microsoft Macintosh Word</Application>
  <DocSecurity>0</DocSecurity>
  <Lines>76</Lines>
  <Paragraphs>21</Paragraphs>
  <ScaleCrop>false</ScaleCrop>
  <Company>Caltech</Company>
  <LinksUpToDate>false</LinksUpToDate>
  <CharactersWithSpaces>10791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Rice</dc:creator>
  <cp:keywords/>
  <dc:description/>
  <cp:lastModifiedBy>Austin Rice</cp:lastModifiedBy>
  <cp:revision>5</cp:revision>
  <dcterms:created xsi:type="dcterms:W3CDTF">2016-05-10T03:02:00Z</dcterms:created>
  <dcterms:modified xsi:type="dcterms:W3CDTF">2016-05-10T04:30:00Z</dcterms:modified>
</cp:coreProperties>
</file>